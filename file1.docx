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962FF57" w:rsidR="0077738C" w:rsidRPr="00EA5F25" w:rsidRDefault="00DF2088">
      <w:pPr>
        <w:jc w:val="center"/>
        <w:rPr>
          <w:b/>
          <w:color w:val="000000"/>
          <w:sz w:val="22"/>
          <w:szCs w:val="22"/>
        </w:rPr>
      </w:pPr>
      <w:r w:rsidRPr="00EA5F25">
        <w:rPr>
          <w:b/>
          <w:color w:val="000000"/>
          <w:sz w:val="22"/>
          <w:szCs w:val="22"/>
        </w:rPr>
        <w:t>ПУБЛІЧНИЙ ДОГОВІР</w:t>
      </w:r>
      <w:r w:rsidRPr="00EA5F25">
        <w:rPr>
          <w:b/>
          <w:color w:val="000000"/>
          <w:sz w:val="22"/>
          <w:szCs w:val="22"/>
        </w:rPr>
        <w:br/>
        <w:t xml:space="preserve">про надання інформаційних </w:t>
      </w:r>
      <w:del w:id="0" w:author="Натали" w:date="2023-05-18T00:19:00Z">
        <w:r w:rsidRPr="00EA5F25" w:rsidDel="00467CB7">
          <w:rPr>
            <w:b/>
            <w:color w:val="000000"/>
            <w:sz w:val="22"/>
            <w:szCs w:val="22"/>
          </w:rPr>
          <w:delText xml:space="preserve">та освітніх </w:delText>
        </w:r>
      </w:del>
      <w:r w:rsidRPr="00EA5F25">
        <w:rPr>
          <w:b/>
          <w:color w:val="000000"/>
          <w:sz w:val="22"/>
          <w:szCs w:val="22"/>
        </w:rPr>
        <w:t>послуг</w:t>
      </w:r>
    </w:p>
    <w:p w14:paraId="00000002" w14:textId="77777777" w:rsidR="0077738C" w:rsidRPr="00EA5F25" w:rsidRDefault="0077738C">
      <w:pPr>
        <w:jc w:val="center"/>
        <w:rPr>
          <w:b/>
          <w:sz w:val="22"/>
          <w:szCs w:val="22"/>
        </w:rPr>
      </w:pPr>
    </w:p>
    <w:p w14:paraId="00000003" w14:textId="77777777" w:rsidR="0077738C" w:rsidRPr="00EA5F25" w:rsidRDefault="00DF2088">
      <w:pPr>
        <w:spacing w:before="120"/>
        <w:jc w:val="both"/>
        <w:rPr>
          <w:sz w:val="22"/>
          <w:szCs w:val="22"/>
        </w:rPr>
      </w:pPr>
      <w:r w:rsidRPr="00EA5F25">
        <w:rPr>
          <w:sz w:val="22"/>
          <w:szCs w:val="22"/>
        </w:rPr>
        <w:t>Документ, положення якого викладені нижче по тексту, є публічною офертою та публічним договором. Відповідно до ст. ст. 633, 641 Цивільного кодексу України, його умови є однаковими для всіх Замовників, а беззастережне прийняття умов якого вважається акцептуванням цієї оферти Замовником. </w:t>
      </w:r>
    </w:p>
    <w:p w14:paraId="00000004" w14:textId="2E14FF4B" w:rsidR="0077738C" w:rsidRPr="00EA5F25" w:rsidRDefault="00DF2088">
      <w:pPr>
        <w:spacing w:before="120"/>
        <w:jc w:val="both"/>
        <w:rPr>
          <w:sz w:val="22"/>
          <w:szCs w:val="22"/>
        </w:rPr>
      </w:pPr>
      <w:r w:rsidRPr="00EA5F25">
        <w:rPr>
          <w:sz w:val="22"/>
          <w:szCs w:val="22"/>
        </w:rPr>
        <w:t>У відповідності до ч. 2 ст. 642 Цивільного кодексу України, дії визначені в п.1.5. цього Договору є акцептом цієї оферти, що прирівнюється до укладення публічного договору про на</w:t>
      </w:r>
      <w:r w:rsidR="009820CB" w:rsidRPr="00EA5F25">
        <w:rPr>
          <w:sz w:val="22"/>
          <w:szCs w:val="22"/>
        </w:rPr>
        <w:t>дання інформаційних</w:t>
      </w:r>
      <w:r w:rsidRPr="00EA5F25">
        <w:rPr>
          <w:sz w:val="22"/>
          <w:szCs w:val="22"/>
        </w:rPr>
        <w:t xml:space="preserve"> послуг (надалі – «Договір») на умовах викладених нижче.</w:t>
      </w:r>
    </w:p>
    <w:p w14:paraId="00000005" w14:textId="2667B8F7" w:rsidR="0077738C" w:rsidRPr="00EA5F25" w:rsidRDefault="00DF2088">
      <w:pPr>
        <w:spacing w:before="120"/>
        <w:jc w:val="both"/>
        <w:rPr>
          <w:sz w:val="22"/>
          <w:szCs w:val="22"/>
        </w:rPr>
      </w:pPr>
      <w:r w:rsidRPr="00EA5F25">
        <w:rPr>
          <w:sz w:val="22"/>
          <w:szCs w:val="22"/>
        </w:rPr>
        <w:t xml:space="preserve">Фізична особа-підприємець </w:t>
      </w:r>
      <w:r w:rsidR="007E7878" w:rsidRPr="00EA5F25">
        <w:rPr>
          <w:sz w:val="22"/>
          <w:szCs w:val="22"/>
        </w:rPr>
        <w:t>Рожанковська Юлія Віталіївна</w:t>
      </w:r>
      <w:r w:rsidRPr="00EA5F25">
        <w:rPr>
          <w:sz w:val="22"/>
          <w:szCs w:val="22"/>
        </w:rPr>
        <w:t xml:space="preserve">, яка що діє на підставі даних з  Єдиного державного  реєстру юридичних осіб, фізичних осіб-підприємців та громадських формувань, номер запису – </w:t>
      </w:r>
      <w:r w:rsidR="007E7878" w:rsidRPr="00EA5F25">
        <w:rPr>
          <w:sz w:val="22"/>
          <w:szCs w:val="22"/>
        </w:rPr>
        <w:t>2010350000000119161</w:t>
      </w:r>
      <w:r w:rsidRPr="00EA5F25">
        <w:rPr>
          <w:sz w:val="22"/>
          <w:szCs w:val="22"/>
        </w:rPr>
        <w:t xml:space="preserve">, дата запису – </w:t>
      </w:r>
      <w:r w:rsidR="007E7878" w:rsidRPr="00EA5F25">
        <w:rPr>
          <w:sz w:val="22"/>
          <w:szCs w:val="22"/>
        </w:rPr>
        <w:t xml:space="preserve">03.02.2022 </w:t>
      </w:r>
      <w:r w:rsidRPr="00EA5F25">
        <w:rPr>
          <w:sz w:val="22"/>
          <w:szCs w:val="22"/>
        </w:rPr>
        <w:t>року, реєстраційний номер обліко</w:t>
      </w:r>
      <w:r w:rsidR="007E7878" w:rsidRPr="00EA5F25">
        <w:rPr>
          <w:sz w:val="22"/>
          <w:szCs w:val="22"/>
        </w:rPr>
        <w:t>вої картки платника податків: 3143618586</w:t>
      </w:r>
      <w:r w:rsidRPr="00EA5F25">
        <w:rPr>
          <w:sz w:val="22"/>
          <w:szCs w:val="22"/>
        </w:rPr>
        <w:t>, надалі по тексту «Виконавець» з однієї Сторони, пропонує фізичним особа</w:t>
      </w:r>
      <w:r w:rsidR="009820CB" w:rsidRPr="00EA5F25">
        <w:rPr>
          <w:sz w:val="22"/>
          <w:szCs w:val="22"/>
        </w:rPr>
        <w:t>м</w:t>
      </w:r>
      <w:r w:rsidRPr="00EA5F25">
        <w:rPr>
          <w:sz w:val="22"/>
          <w:szCs w:val="22"/>
        </w:rPr>
        <w:t>, або юридичним особам, від імені яких діє уповноважений представник (надалі – «Замовник») отримати послуги в порядку та на умовах, передбачених цим Договором.</w:t>
      </w:r>
    </w:p>
    <w:p w14:paraId="00000006" w14:textId="77777777" w:rsidR="0077738C" w:rsidRPr="00EA5F25" w:rsidRDefault="00DF2088">
      <w:pPr>
        <w:spacing w:before="120"/>
        <w:jc w:val="both"/>
        <w:rPr>
          <w:sz w:val="22"/>
          <w:szCs w:val="22"/>
        </w:rPr>
      </w:pPr>
      <w:r w:rsidRPr="00EA5F25">
        <w:rPr>
          <w:b/>
          <w:sz w:val="22"/>
          <w:szCs w:val="22"/>
        </w:rPr>
        <w:t>Визначення термінів</w:t>
      </w:r>
    </w:p>
    <w:p w14:paraId="00000007" w14:textId="105C0CDE" w:rsidR="0077738C" w:rsidRPr="00EA5F25" w:rsidRDefault="00DF2088">
      <w:pPr>
        <w:spacing w:before="120"/>
        <w:jc w:val="both"/>
        <w:rPr>
          <w:sz w:val="22"/>
          <w:szCs w:val="22"/>
        </w:rPr>
      </w:pPr>
      <w:r w:rsidRPr="00EA5F25">
        <w:rPr>
          <w:b/>
          <w:sz w:val="22"/>
          <w:szCs w:val="22"/>
        </w:rPr>
        <w:t>Матеріали</w:t>
      </w:r>
      <w:r w:rsidRPr="00EA5F25">
        <w:rPr>
          <w:sz w:val="22"/>
          <w:szCs w:val="22"/>
        </w:rPr>
        <w:t> –</w:t>
      </w:r>
      <w:r w:rsidR="009820CB" w:rsidRPr="00EA5F25">
        <w:rPr>
          <w:sz w:val="22"/>
          <w:szCs w:val="22"/>
          <w:lang w:val="uk-UA"/>
        </w:rPr>
        <w:t xml:space="preserve"> розроблені лекала</w:t>
      </w:r>
      <w:r w:rsidR="009820CB" w:rsidRPr="00EA5F25">
        <w:rPr>
          <w:color w:val="000000"/>
          <w:sz w:val="22"/>
          <w:szCs w:val="22"/>
          <w:shd w:val="clear" w:color="auto" w:fill="FFFFFF"/>
        </w:rPr>
        <w:t xml:space="preserve"> в форматах PDF, PLT та конструкторська документація (специфікація, табель вимірів)</w:t>
      </w:r>
      <w:r w:rsidR="009820CB" w:rsidRPr="00EA5F25">
        <w:rPr>
          <w:color w:val="000000"/>
          <w:sz w:val="22"/>
          <w:szCs w:val="22"/>
          <w:shd w:val="clear" w:color="auto" w:fill="FFFFFF"/>
          <w:lang w:val="uk-UA"/>
        </w:rPr>
        <w:t xml:space="preserve"> </w:t>
      </w:r>
      <w:r w:rsidR="00E4208E" w:rsidRPr="00EA5F25">
        <w:rPr>
          <w:sz w:val="22"/>
          <w:szCs w:val="22"/>
          <w:lang w:val="uk-UA"/>
        </w:rPr>
        <w:t>та</w:t>
      </w:r>
      <w:r w:rsidR="007E7878" w:rsidRPr="00EA5F25">
        <w:rPr>
          <w:sz w:val="22"/>
          <w:szCs w:val="22"/>
          <w:lang w:val="uk-UA"/>
        </w:rPr>
        <w:t xml:space="preserve"> інші </w:t>
      </w:r>
      <w:r w:rsidRPr="00EA5F25">
        <w:rPr>
          <w:sz w:val="22"/>
          <w:szCs w:val="22"/>
        </w:rPr>
        <w:t>матеріали, що містять інформаційний</w:t>
      </w:r>
      <w:del w:id="1" w:author="Натали" w:date="2023-05-18T00:19:00Z">
        <w:r w:rsidRPr="00EA5F25" w:rsidDel="00467CB7">
          <w:rPr>
            <w:sz w:val="22"/>
            <w:szCs w:val="22"/>
          </w:rPr>
          <w:delText xml:space="preserve"> та освітній</w:delText>
        </w:r>
      </w:del>
      <w:r w:rsidRPr="00EA5F25">
        <w:rPr>
          <w:sz w:val="22"/>
          <w:szCs w:val="22"/>
        </w:rPr>
        <w:t xml:space="preserve"> характер, які створені Виконавцем, або права на які передано Виконавцеві.</w:t>
      </w:r>
    </w:p>
    <w:p w14:paraId="00000008" w14:textId="5A853C97" w:rsidR="0077738C" w:rsidRPr="00EA5F25" w:rsidRDefault="00DF2088">
      <w:pPr>
        <w:spacing w:before="120"/>
        <w:jc w:val="both"/>
        <w:rPr>
          <w:sz w:val="22"/>
          <w:szCs w:val="22"/>
        </w:rPr>
      </w:pPr>
      <w:r w:rsidRPr="00EA5F25">
        <w:rPr>
          <w:b/>
          <w:sz w:val="22"/>
          <w:szCs w:val="22"/>
        </w:rPr>
        <w:t>Сайт/Вебсайт</w:t>
      </w:r>
      <w:r w:rsidRPr="00EA5F25">
        <w:rPr>
          <w:sz w:val="22"/>
          <w:szCs w:val="22"/>
        </w:rPr>
        <w:t xml:space="preserve"> – вебсторінка, доступна в мережі Інтернет та сторінки в соціальних мережах («Facebook», «Instagram», «Linkedin») на яких розміщується інформація щодо умов надання Послуг за цим Договором, зокрема, але не виключно:</w:t>
      </w:r>
    </w:p>
    <w:p w14:paraId="44725754" w14:textId="1D7FCC92" w:rsidR="007E7878" w:rsidRPr="00EA5F25" w:rsidRDefault="00EA5F25">
      <w:pPr>
        <w:spacing w:before="120"/>
        <w:jc w:val="both"/>
        <w:rPr>
          <w:sz w:val="22"/>
          <w:szCs w:val="22"/>
        </w:rPr>
      </w:pPr>
      <w:hyperlink r:id="rId7" w:anchor="page-top" w:history="1">
        <w:r w:rsidR="00020637" w:rsidRPr="00EA5F25">
          <w:rPr>
            <w:rStyle w:val="a4"/>
            <w:color w:val="auto"/>
            <w:sz w:val="22"/>
            <w:szCs w:val="22"/>
            <w:u w:val="none"/>
          </w:rPr>
          <w:t>https://3d-constructor.online/ua#page-top</w:t>
        </w:r>
      </w:hyperlink>
    </w:p>
    <w:p w14:paraId="45FC4A06" w14:textId="3EFFA08C" w:rsidR="00020637" w:rsidRPr="00EA5F25" w:rsidRDefault="00EA5F25">
      <w:pPr>
        <w:spacing w:before="120"/>
        <w:jc w:val="both"/>
        <w:rPr>
          <w:sz w:val="22"/>
          <w:szCs w:val="22"/>
        </w:rPr>
      </w:pPr>
      <w:hyperlink r:id="rId8" w:history="1">
        <w:r w:rsidR="00020637" w:rsidRPr="00EA5F25">
          <w:rPr>
            <w:rStyle w:val="a4"/>
            <w:color w:val="auto"/>
            <w:sz w:val="22"/>
            <w:szCs w:val="22"/>
            <w:u w:val="none"/>
          </w:rPr>
          <w:t>https://www.facebook.com/3DConstructorOnline</w:t>
        </w:r>
      </w:hyperlink>
    </w:p>
    <w:p w14:paraId="3A62F0A6" w14:textId="5663851B" w:rsidR="00020637" w:rsidRPr="00EA5F25" w:rsidRDefault="00EA5F25">
      <w:pPr>
        <w:spacing w:before="120"/>
        <w:jc w:val="both"/>
        <w:rPr>
          <w:sz w:val="22"/>
          <w:szCs w:val="22"/>
        </w:rPr>
      </w:pPr>
      <w:hyperlink r:id="rId9" w:history="1">
        <w:r w:rsidR="00020637" w:rsidRPr="00EA5F25">
          <w:rPr>
            <w:rStyle w:val="a4"/>
            <w:color w:val="auto"/>
            <w:sz w:val="22"/>
            <w:szCs w:val="22"/>
            <w:u w:val="none"/>
          </w:rPr>
          <w:t>https://www.instagram.com/yuliya_rozhankovska/</w:t>
        </w:r>
      </w:hyperlink>
    </w:p>
    <w:p w14:paraId="47CA2A31" w14:textId="5B12F4D5" w:rsidR="00020637" w:rsidRPr="00EA5F25" w:rsidRDefault="00020637">
      <w:pPr>
        <w:spacing w:before="120"/>
        <w:jc w:val="both"/>
        <w:rPr>
          <w:sz w:val="22"/>
          <w:szCs w:val="22"/>
          <w:lang w:val="en-US"/>
        </w:rPr>
      </w:pPr>
      <w:r w:rsidRPr="00EA5F25">
        <w:rPr>
          <w:sz w:val="22"/>
          <w:szCs w:val="22"/>
          <w:lang w:val="en-US"/>
        </w:rPr>
        <w:t>tg://resolve?domain=y_rozhankovskaya</w:t>
      </w:r>
    </w:p>
    <w:p w14:paraId="2C1AE8AC" w14:textId="67322E29" w:rsidR="00020637" w:rsidRPr="00EA5F25" w:rsidRDefault="00020637">
      <w:pPr>
        <w:spacing w:before="120"/>
        <w:jc w:val="both"/>
        <w:rPr>
          <w:sz w:val="22"/>
          <w:szCs w:val="22"/>
          <w:lang w:val="en-US"/>
        </w:rPr>
      </w:pPr>
      <w:r w:rsidRPr="00EA5F25">
        <w:rPr>
          <w:sz w:val="22"/>
          <w:szCs w:val="22"/>
          <w:lang w:val="en-US"/>
        </w:rPr>
        <w:t>viber://chat?number=+380970501307</w:t>
      </w:r>
    </w:p>
    <w:p w14:paraId="0000000E" w14:textId="7A00EB16" w:rsidR="0077738C" w:rsidRPr="00EA5F25" w:rsidRDefault="00DF2088">
      <w:pPr>
        <w:spacing w:before="120"/>
        <w:jc w:val="both"/>
        <w:rPr>
          <w:sz w:val="22"/>
          <w:szCs w:val="22"/>
        </w:rPr>
      </w:pPr>
      <w:r w:rsidRPr="00EA5F25">
        <w:rPr>
          <w:b/>
          <w:sz w:val="22"/>
          <w:szCs w:val="22"/>
        </w:rPr>
        <w:t xml:space="preserve">Оферта </w:t>
      </w:r>
      <w:r w:rsidRPr="00EA5F25">
        <w:rPr>
          <w:sz w:val="22"/>
          <w:szCs w:val="22"/>
        </w:rPr>
        <w:t>– пропозиція Виконавця, розміщена на Сайті та адресована необмеженому колу фізичних або юридичних осіб, щодо приєднання до Публічного договору про надання інформаційних послуг.</w:t>
      </w:r>
    </w:p>
    <w:p w14:paraId="0000000F" w14:textId="77777777" w:rsidR="0077738C" w:rsidRPr="00EA5F25" w:rsidRDefault="00DF2088">
      <w:pPr>
        <w:spacing w:before="120"/>
        <w:jc w:val="both"/>
        <w:rPr>
          <w:sz w:val="22"/>
          <w:szCs w:val="22"/>
        </w:rPr>
      </w:pPr>
      <w:r w:rsidRPr="00EA5F25">
        <w:rPr>
          <w:b/>
          <w:sz w:val="22"/>
          <w:szCs w:val="22"/>
        </w:rPr>
        <w:t>Персональні дані</w:t>
      </w:r>
      <w:r w:rsidRPr="00EA5F25">
        <w:rPr>
          <w:sz w:val="22"/>
          <w:szCs w:val="22"/>
        </w:rPr>
        <w:t> – відомості чи сукупність відомостей про фізичну особу, яка ідентифікована або може бути конкретно ідентифікована.</w:t>
      </w:r>
    </w:p>
    <w:p w14:paraId="00000010" w14:textId="671BB7B0" w:rsidR="0077738C" w:rsidRPr="00EA5F25" w:rsidRDefault="00DF2088">
      <w:pPr>
        <w:spacing w:before="120"/>
        <w:jc w:val="both"/>
        <w:rPr>
          <w:sz w:val="22"/>
          <w:szCs w:val="22"/>
        </w:rPr>
      </w:pPr>
      <w:r w:rsidRPr="00EA5F25">
        <w:rPr>
          <w:b/>
          <w:sz w:val="22"/>
          <w:szCs w:val="22"/>
        </w:rPr>
        <w:t>Послуги</w:t>
      </w:r>
      <w:r w:rsidRPr="00EA5F25">
        <w:rPr>
          <w:sz w:val="22"/>
          <w:szCs w:val="22"/>
        </w:rPr>
        <w:t> – о</w:t>
      </w:r>
      <w:r w:rsidR="00E4208E" w:rsidRPr="00EA5F25">
        <w:rPr>
          <w:sz w:val="22"/>
          <w:szCs w:val="22"/>
        </w:rPr>
        <w:t>дна або декілька інформаційних</w:t>
      </w:r>
      <w:r w:rsidRPr="00EA5F25">
        <w:rPr>
          <w:sz w:val="22"/>
          <w:szCs w:val="22"/>
        </w:rPr>
        <w:t xml:space="preserve"> послуг, які надаються Виконавцем, та умови надання яких зазначені на Сайті.</w:t>
      </w:r>
    </w:p>
    <w:p w14:paraId="00000011" w14:textId="77777777" w:rsidR="0077738C" w:rsidRPr="00EA5F25" w:rsidRDefault="00DF2088">
      <w:pPr>
        <w:spacing w:before="120"/>
        <w:jc w:val="both"/>
        <w:rPr>
          <w:sz w:val="22"/>
          <w:szCs w:val="22"/>
        </w:rPr>
      </w:pPr>
      <w:r w:rsidRPr="00EA5F25">
        <w:rPr>
          <w:b/>
          <w:sz w:val="22"/>
          <w:szCs w:val="22"/>
        </w:rPr>
        <w:t>Акцепт</w:t>
      </w:r>
      <w:r w:rsidRPr="00EA5F25">
        <w:rPr>
          <w:sz w:val="22"/>
          <w:szCs w:val="22"/>
        </w:rPr>
        <w:t> – надання Замовником повної, безумовної та беззастережної згоди на укладення цього Договору в повному обсязі, без підпису письмового примірника Договору Сторонами.</w:t>
      </w:r>
    </w:p>
    <w:p w14:paraId="00000012" w14:textId="1ABF90F1" w:rsidR="0077738C" w:rsidRPr="00EA5F25" w:rsidRDefault="00DF2088">
      <w:pPr>
        <w:spacing w:before="120"/>
        <w:jc w:val="both"/>
        <w:rPr>
          <w:sz w:val="22"/>
          <w:szCs w:val="22"/>
        </w:rPr>
      </w:pPr>
      <w:r w:rsidRPr="00EA5F25">
        <w:rPr>
          <w:b/>
          <w:sz w:val="22"/>
          <w:szCs w:val="22"/>
        </w:rPr>
        <w:t>Замовник</w:t>
      </w:r>
      <w:r w:rsidR="00E96FCB" w:rsidRPr="00EA5F25">
        <w:rPr>
          <w:sz w:val="22"/>
          <w:szCs w:val="22"/>
        </w:rPr>
        <w:t> – будь-яка фізична особа</w:t>
      </w:r>
      <w:r w:rsidRPr="00EA5F25">
        <w:rPr>
          <w:sz w:val="22"/>
          <w:szCs w:val="22"/>
        </w:rPr>
        <w:t>, або юридична особа, яка бажає скористатися послугами Виконавця, а також має технічну можливість одержання таких Послуг.</w:t>
      </w:r>
    </w:p>
    <w:p w14:paraId="00000013" w14:textId="0CDCD60D" w:rsidR="0077738C" w:rsidRPr="00EA5F25" w:rsidDel="00020637" w:rsidRDefault="00DF2088">
      <w:pPr>
        <w:spacing w:before="120"/>
        <w:jc w:val="both"/>
        <w:rPr>
          <w:del w:id="2" w:author="Натали" w:date="2023-05-17T23:55:00Z"/>
          <w:sz w:val="22"/>
          <w:szCs w:val="22"/>
        </w:rPr>
      </w:pPr>
      <w:del w:id="3" w:author="Натали" w:date="2023-05-17T23:55:00Z">
        <w:r w:rsidRPr="00EA5F25" w:rsidDel="00020637">
          <w:rPr>
            <w:b/>
            <w:sz w:val="22"/>
            <w:szCs w:val="22"/>
          </w:rPr>
          <w:delText>Курс</w:delText>
        </w:r>
        <w:r w:rsidRPr="00EA5F25" w:rsidDel="00020637">
          <w:rPr>
            <w:sz w:val="22"/>
            <w:szCs w:val="22"/>
          </w:rPr>
          <w:delText> – захід або серія заходів, під час яких Виконавець надає Замовнику інформаційні та/або освітні послуги за методиками Виконавця.</w:delText>
        </w:r>
      </w:del>
    </w:p>
    <w:p w14:paraId="00000014" w14:textId="110A7D3F" w:rsidR="0077738C" w:rsidRPr="00EA5F25" w:rsidDel="00020637" w:rsidRDefault="00DF2088">
      <w:pPr>
        <w:spacing w:before="120"/>
        <w:jc w:val="both"/>
        <w:rPr>
          <w:del w:id="4" w:author="Натали" w:date="2023-05-17T23:55:00Z"/>
          <w:sz w:val="22"/>
          <w:szCs w:val="22"/>
        </w:rPr>
      </w:pPr>
      <w:del w:id="5" w:author="Натали" w:date="2023-05-17T23:55:00Z">
        <w:r w:rsidRPr="00EA5F25" w:rsidDel="00020637">
          <w:rPr>
            <w:b/>
            <w:sz w:val="22"/>
            <w:szCs w:val="22"/>
          </w:rPr>
          <w:delText>Клуб</w:delText>
        </w:r>
        <w:r w:rsidRPr="00EA5F25" w:rsidDel="00020637">
          <w:rPr>
            <w:sz w:val="22"/>
            <w:szCs w:val="22"/>
          </w:rPr>
          <w:delText xml:space="preserve"> – інформаційні та/або освітні послуги, які надаються Виконавцем шляхом приєднання Замовника до закритих Платформ на яких надається доступ до інформаційних та/або освітніх матеріалів на умовах, визначених цим Договором.</w:delText>
        </w:r>
      </w:del>
    </w:p>
    <w:p w14:paraId="00000015" w14:textId="77777777" w:rsidR="0077738C" w:rsidRPr="00EA5F25" w:rsidRDefault="00DF2088">
      <w:pPr>
        <w:spacing w:before="120"/>
        <w:jc w:val="both"/>
        <w:rPr>
          <w:sz w:val="22"/>
          <w:szCs w:val="22"/>
        </w:rPr>
      </w:pPr>
      <w:r w:rsidRPr="00EA5F25">
        <w:rPr>
          <w:b/>
          <w:sz w:val="22"/>
          <w:szCs w:val="22"/>
        </w:rPr>
        <w:lastRenderedPageBreak/>
        <w:t>Платформа</w:t>
      </w:r>
      <w:r w:rsidRPr="00EA5F25">
        <w:rPr>
          <w:sz w:val="22"/>
          <w:szCs w:val="22"/>
        </w:rPr>
        <w:t> – сайт/сервіс до якого Замовник отримує доступ за допомогою особистих ідентифікаторів доступу (персональне посилання та/або пароль) після оплати Послуг Виконавця та у якому розміщуються інформаційні для надання Послуг за цим Договором.</w:t>
      </w:r>
    </w:p>
    <w:p w14:paraId="1CB58976" w14:textId="2E3A035E" w:rsidR="00020637" w:rsidRPr="00EA5F25" w:rsidRDefault="00DF2088">
      <w:pPr>
        <w:spacing w:before="120"/>
        <w:jc w:val="both"/>
        <w:rPr>
          <w:sz w:val="22"/>
          <w:szCs w:val="22"/>
        </w:rPr>
      </w:pPr>
      <w:r w:rsidRPr="00EA5F25">
        <w:rPr>
          <w:b/>
          <w:sz w:val="22"/>
          <w:szCs w:val="22"/>
        </w:rPr>
        <w:t>Тариф</w:t>
      </w:r>
      <w:r w:rsidRPr="00EA5F25">
        <w:rPr>
          <w:sz w:val="22"/>
          <w:szCs w:val="22"/>
        </w:rPr>
        <w:t> – платіж, розмір якого встановлюється Виконавцем за надання Послуг за цим Договором для Замовника (вартість Послуг).</w:t>
      </w:r>
    </w:p>
    <w:p w14:paraId="029FEC04" w14:textId="77777777" w:rsidR="00020637" w:rsidRPr="00EA5F25" w:rsidRDefault="00020637">
      <w:pPr>
        <w:spacing w:before="120"/>
        <w:jc w:val="both"/>
        <w:rPr>
          <w:sz w:val="22"/>
          <w:szCs w:val="22"/>
        </w:rPr>
      </w:pPr>
    </w:p>
    <w:p w14:paraId="00000017" w14:textId="41F24EE5" w:rsidR="0077738C" w:rsidRPr="00EA5F25" w:rsidRDefault="00DF2088">
      <w:pPr>
        <w:numPr>
          <w:ilvl w:val="0"/>
          <w:numId w:val="1"/>
        </w:numPr>
        <w:pBdr>
          <w:top w:val="nil"/>
          <w:left w:val="nil"/>
          <w:bottom w:val="nil"/>
          <w:right w:val="nil"/>
          <w:between w:val="nil"/>
        </w:pBdr>
        <w:ind w:left="0" w:firstLine="0"/>
        <w:jc w:val="both"/>
        <w:rPr>
          <w:color w:val="000000"/>
          <w:sz w:val="22"/>
          <w:szCs w:val="22"/>
        </w:rPr>
      </w:pPr>
      <w:r w:rsidRPr="00EA5F25">
        <w:rPr>
          <w:b/>
          <w:color w:val="000000"/>
          <w:sz w:val="22"/>
          <w:szCs w:val="22"/>
        </w:rPr>
        <w:t>Предмет договору та загальні положення</w:t>
      </w:r>
    </w:p>
    <w:p w14:paraId="00000018" w14:textId="1C18C5EB" w:rsidR="0077738C" w:rsidRPr="00EA5F25" w:rsidRDefault="00DF2088">
      <w:pPr>
        <w:numPr>
          <w:ilvl w:val="1"/>
          <w:numId w:val="1"/>
        </w:numPr>
        <w:pBdr>
          <w:top w:val="nil"/>
          <w:left w:val="nil"/>
          <w:bottom w:val="nil"/>
          <w:right w:val="nil"/>
          <w:between w:val="nil"/>
        </w:pBdr>
        <w:ind w:left="0" w:firstLine="0"/>
        <w:jc w:val="both"/>
        <w:rPr>
          <w:color w:val="000000"/>
          <w:sz w:val="22"/>
          <w:szCs w:val="22"/>
        </w:rPr>
      </w:pPr>
      <w:r w:rsidRPr="00EA5F25">
        <w:rPr>
          <w:color w:val="000000"/>
          <w:sz w:val="22"/>
          <w:szCs w:val="22"/>
        </w:rPr>
        <w:t>На підставі та умовах, визначених цим Договором, Виконавець надає Замовни</w:t>
      </w:r>
      <w:r w:rsidR="00E4208E" w:rsidRPr="00EA5F25">
        <w:rPr>
          <w:color w:val="000000"/>
          <w:sz w:val="22"/>
          <w:szCs w:val="22"/>
        </w:rPr>
        <w:t xml:space="preserve">ку інформаційні </w:t>
      </w:r>
      <w:r w:rsidRPr="00EA5F25">
        <w:rPr>
          <w:color w:val="000000"/>
          <w:sz w:val="22"/>
          <w:szCs w:val="22"/>
        </w:rPr>
        <w:t>послуги, зокрема, але не виключно такі:</w:t>
      </w:r>
    </w:p>
    <w:p w14:paraId="0000001B" w14:textId="0E108B07" w:rsidR="0077738C" w:rsidRPr="00EA5F25" w:rsidRDefault="00E4208E">
      <w:pPr>
        <w:numPr>
          <w:ilvl w:val="2"/>
          <w:numId w:val="1"/>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інформаційні </w:t>
      </w:r>
      <w:r w:rsidR="00DF2088" w:rsidRPr="00EA5F25">
        <w:rPr>
          <w:color w:val="000000"/>
          <w:sz w:val="22"/>
          <w:szCs w:val="22"/>
        </w:rPr>
        <w:t>послуги з доступу до окремих Матеріалів (далі – «Матеріали»),</w:t>
      </w:r>
    </w:p>
    <w:p w14:paraId="1F60E9E2" w14:textId="52477C7D" w:rsidR="00020637" w:rsidRPr="00EA5F25" w:rsidRDefault="00020637">
      <w:pPr>
        <w:numPr>
          <w:ilvl w:val="2"/>
          <w:numId w:val="1"/>
        </w:numPr>
        <w:pBdr>
          <w:top w:val="nil"/>
          <w:left w:val="nil"/>
          <w:bottom w:val="nil"/>
          <w:right w:val="nil"/>
          <w:between w:val="nil"/>
        </w:pBdr>
        <w:ind w:left="0" w:firstLine="0"/>
        <w:jc w:val="both"/>
        <w:rPr>
          <w:color w:val="000000"/>
          <w:sz w:val="22"/>
          <w:szCs w:val="22"/>
        </w:rPr>
      </w:pPr>
      <w:r w:rsidRPr="00EA5F25">
        <w:rPr>
          <w:color w:val="000000"/>
          <w:sz w:val="22"/>
          <w:szCs w:val="22"/>
          <w:lang w:val="uk-UA"/>
        </w:rPr>
        <w:t>індивідуальна розробка лекал на замовлення</w:t>
      </w:r>
      <w:ins w:id="6" w:author="Натали" w:date="2023-05-18T00:07:00Z">
        <w:r w:rsidR="0086780B" w:rsidRPr="00EA5F25">
          <w:rPr>
            <w:color w:val="000000"/>
            <w:sz w:val="22"/>
            <w:szCs w:val="22"/>
            <w:lang w:val="uk-UA"/>
          </w:rPr>
          <w:t xml:space="preserve"> (далі – Індивідуальна розробка)</w:t>
        </w:r>
      </w:ins>
      <w:r w:rsidRPr="00EA5F25">
        <w:rPr>
          <w:color w:val="000000"/>
          <w:sz w:val="22"/>
          <w:szCs w:val="22"/>
          <w:lang w:val="uk-UA"/>
        </w:rPr>
        <w:t>,</w:t>
      </w:r>
    </w:p>
    <w:p w14:paraId="0000001C" w14:textId="77777777" w:rsidR="0077738C" w:rsidRPr="00EA5F25" w:rsidRDefault="00DF2088">
      <w:pPr>
        <w:pBdr>
          <w:top w:val="nil"/>
          <w:left w:val="nil"/>
          <w:bottom w:val="nil"/>
          <w:right w:val="nil"/>
          <w:between w:val="nil"/>
        </w:pBdr>
        <w:jc w:val="both"/>
        <w:rPr>
          <w:color w:val="000000"/>
          <w:sz w:val="22"/>
          <w:szCs w:val="22"/>
        </w:rPr>
      </w:pPr>
      <w:r w:rsidRPr="00EA5F25">
        <w:rPr>
          <w:color w:val="000000"/>
          <w:sz w:val="22"/>
          <w:szCs w:val="22"/>
        </w:rPr>
        <w:t>а Замовник приймає такі Послуги та сплачує їх, згідно з обраним Тарифом та умовами цього Договору.</w:t>
      </w:r>
    </w:p>
    <w:p w14:paraId="0000001D" w14:textId="041C4339" w:rsidR="0077738C" w:rsidRPr="00EA5F25" w:rsidRDefault="00DF2088">
      <w:pPr>
        <w:numPr>
          <w:ilvl w:val="1"/>
          <w:numId w:val="1"/>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Послуги надаються дистанційно через мережу Інтернет, шляхом надання доступу </w:t>
      </w:r>
      <w:proofErr w:type="gramStart"/>
      <w:r w:rsidRPr="00EA5F25">
        <w:rPr>
          <w:color w:val="000000"/>
          <w:sz w:val="22"/>
          <w:szCs w:val="22"/>
        </w:rPr>
        <w:t xml:space="preserve">до </w:t>
      </w:r>
      <w:r w:rsidR="00020637" w:rsidRPr="00EA5F25">
        <w:rPr>
          <w:color w:val="000000"/>
          <w:sz w:val="22"/>
          <w:szCs w:val="22"/>
        </w:rPr>
        <w:t xml:space="preserve"> окремих</w:t>
      </w:r>
      <w:proofErr w:type="gramEnd"/>
      <w:r w:rsidR="00020637" w:rsidRPr="00EA5F25">
        <w:rPr>
          <w:color w:val="000000"/>
          <w:sz w:val="22"/>
          <w:szCs w:val="22"/>
        </w:rPr>
        <w:t xml:space="preserve"> Матеріалів </w:t>
      </w:r>
      <w:r w:rsidR="00020637" w:rsidRPr="00EA5F25">
        <w:rPr>
          <w:color w:val="000000"/>
          <w:sz w:val="22"/>
          <w:szCs w:val="22"/>
          <w:lang w:val="uk-UA"/>
        </w:rPr>
        <w:t>та/або надання послеги шляхом індивудуальної розробки Замовлення</w:t>
      </w:r>
      <w:r w:rsidRPr="00EA5F25">
        <w:rPr>
          <w:color w:val="000000"/>
          <w:sz w:val="22"/>
          <w:szCs w:val="22"/>
        </w:rPr>
        <w:t>.</w:t>
      </w:r>
    </w:p>
    <w:p w14:paraId="0000001E" w14:textId="77777777" w:rsidR="0077738C" w:rsidRPr="00EA5F25" w:rsidRDefault="00DF2088">
      <w:pPr>
        <w:numPr>
          <w:ilvl w:val="1"/>
          <w:numId w:val="1"/>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Всі умови та порядок надання Послуг розміщені в цьому Договорі та на Сайті Виконавця. </w:t>
      </w:r>
    </w:p>
    <w:p w14:paraId="0000001F" w14:textId="77777777" w:rsidR="0077738C" w:rsidRPr="00EA5F25" w:rsidRDefault="00DF2088">
      <w:pPr>
        <w:numPr>
          <w:ilvl w:val="1"/>
          <w:numId w:val="1"/>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Договір вважається укладеним і вступає в силу з моменту сукупного або окремого виконання Замовником будь-якої з дій, передбачених п. 1.5. Договору, що означає повне і беззастережне прийняття ним всіх умов Договору без будь-яких виключень та/або обмежень та діє протягом усього терміну отримання Послуг, або </w:t>
      </w:r>
      <w:proofErr w:type="gramStart"/>
      <w:r w:rsidRPr="00EA5F25">
        <w:rPr>
          <w:color w:val="000000"/>
          <w:sz w:val="22"/>
          <w:szCs w:val="22"/>
        </w:rPr>
        <w:t>до моменту</w:t>
      </w:r>
      <w:proofErr w:type="gramEnd"/>
      <w:r w:rsidRPr="00EA5F25">
        <w:rPr>
          <w:color w:val="000000"/>
          <w:sz w:val="22"/>
          <w:szCs w:val="22"/>
        </w:rPr>
        <w:t xml:space="preserve"> розірвання на підставах, визначених умовами Договору або нормами чинного законодавства України.  </w:t>
      </w:r>
    </w:p>
    <w:p w14:paraId="00000020" w14:textId="77777777" w:rsidR="0077738C" w:rsidRPr="00EA5F25" w:rsidRDefault="00DF2088">
      <w:pPr>
        <w:numPr>
          <w:ilvl w:val="1"/>
          <w:numId w:val="1"/>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Замовник Послуг здійснює акцепт Договору шляхом сукупного або окремого виконання будь-якої з наступних дій:  </w:t>
      </w:r>
    </w:p>
    <w:p w14:paraId="00000021" w14:textId="77777777" w:rsidR="0077738C" w:rsidRPr="00EA5F25" w:rsidRDefault="00DF2088">
      <w:pPr>
        <w:numPr>
          <w:ilvl w:val="2"/>
          <w:numId w:val="1"/>
        </w:numPr>
        <w:pBdr>
          <w:top w:val="nil"/>
          <w:left w:val="nil"/>
          <w:bottom w:val="nil"/>
          <w:right w:val="nil"/>
          <w:between w:val="nil"/>
        </w:pBdr>
        <w:ind w:left="0" w:firstLine="0"/>
        <w:jc w:val="both"/>
        <w:rPr>
          <w:color w:val="000000"/>
          <w:sz w:val="22"/>
          <w:szCs w:val="22"/>
        </w:rPr>
      </w:pPr>
      <w:r w:rsidRPr="00EA5F25">
        <w:rPr>
          <w:color w:val="000000"/>
          <w:sz w:val="22"/>
          <w:szCs w:val="22"/>
        </w:rPr>
        <w:t>факт реєстрації/авторизації Замовника на Сайті Виконавця та/або оформлення замовлення Послуг на Сайті Виконавця;</w:t>
      </w:r>
    </w:p>
    <w:p w14:paraId="00000022" w14:textId="77777777" w:rsidR="0077738C" w:rsidRPr="00EA5F25" w:rsidRDefault="00DF2088">
      <w:pPr>
        <w:numPr>
          <w:ilvl w:val="2"/>
          <w:numId w:val="1"/>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оплата Послуг Виконавця на умовах та </w:t>
      </w:r>
      <w:proofErr w:type="gramStart"/>
      <w:r w:rsidRPr="00EA5F25">
        <w:rPr>
          <w:color w:val="000000"/>
          <w:sz w:val="22"/>
          <w:szCs w:val="22"/>
        </w:rPr>
        <w:t>в порядку</w:t>
      </w:r>
      <w:proofErr w:type="gramEnd"/>
      <w:r w:rsidRPr="00EA5F25">
        <w:rPr>
          <w:color w:val="000000"/>
          <w:sz w:val="22"/>
          <w:szCs w:val="22"/>
        </w:rPr>
        <w:t>, визначеними цим Договором та на відповідних сторінках Сайту та/або на підставі виставленого рахунку;</w:t>
      </w:r>
    </w:p>
    <w:p w14:paraId="00000023" w14:textId="3E1E1175" w:rsidR="0077738C" w:rsidRPr="00EA5F25" w:rsidRDefault="00DF2088">
      <w:pPr>
        <w:numPr>
          <w:ilvl w:val="2"/>
          <w:numId w:val="1"/>
        </w:numPr>
        <w:pBdr>
          <w:top w:val="nil"/>
          <w:left w:val="nil"/>
          <w:bottom w:val="nil"/>
          <w:right w:val="nil"/>
          <w:between w:val="nil"/>
        </w:pBdr>
        <w:ind w:left="0" w:firstLine="0"/>
        <w:jc w:val="both"/>
        <w:rPr>
          <w:color w:val="000000"/>
          <w:sz w:val="22"/>
          <w:szCs w:val="22"/>
        </w:rPr>
      </w:pPr>
      <w:r w:rsidRPr="00EA5F25">
        <w:rPr>
          <w:color w:val="000000"/>
          <w:sz w:val="22"/>
          <w:szCs w:val="22"/>
        </w:rPr>
        <w:t>заповнення вступної анкети</w:t>
      </w:r>
      <w:r w:rsidR="00E96FCB" w:rsidRPr="00EA5F25">
        <w:rPr>
          <w:color w:val="000000"/>
          <w:sz w:val="22"/>
          <w:szCs w:val="22"/>
        </w:rPr>
        <w:t>, розміщена на Сайті Виконавця або була надана</w:t>
      </w:r>
      <w:r w:rsidRPr="00EA5F25">
        <w:rPr>
          <w:color w:val="000000"/>
          <w:sz w:val="22"/>
          <w:szCs w:val="22"/>
        </w:rPr>
        <w:t xml:space="preserve"> останнім в індивідуальному порядку;</w:t>
      </w:r>
    </w:p>
    <w:p w14:paraId="00000024" w14:textId="77777777" w:rsidR="0077738C" w:rsidRPr="00EA5F25" w:rsidRDefault="00DF2088">
      <w:pPr>
        <w:numPr>
          <w:ilvl w:val="2"/>
          <w:numId w:val="1"/>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поставив(ла) галочку поруч із тезою: «Я прочитав(ла) і погоджуюсь з умовами Публічної оферти»; </w:t>
      </w:r>
    </w:p>
    <w:p w14:paraId="00000025" w14:textId="77777777" w:rsidR="0077738C" w:rsidRPr="00EA5F25" w:rsidRDefault="00DF2088">
      <w:pPr>
        <w:numPr>
          <w:ilvl w:val="2"/>
          <w:numId w:val="1"/>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письмове (в тому числі, в електронній формі засобами електронної пошти) повідомлення Замовника про прийняття умов цього Договору </w:t>
      </w:r>
      <w:proofErr w:type="gramStart"/>
      <w:r w:rsidRPr="00EA5F25">
        <w:rPr>
          <w:color w:val="000000"/>
          <w:sz w:val="22"/>
          <w:szCs w:val="22"/>
        </w:rPr>
        <w:t>на адресу</w:t>
      </w:r>
      <w:proofErr w:type="gramEnd"/>
      <w:r w:rsidRPr="00EA5F25">
        <w:rPr>
          <w:color w:val="000000"/>
          <w:sz w:val="22"/>
          <w:szCs w:val="22"/>
        </w:rPr>
        <w:t xml:space="preserve"> електронної пошти. Положення цього підпункту вважаються дійними лише за умови технічних неполадок на Сайті Виконавця та неможливістю здійснити оплату та/або реєстрацію/авторизацію.</w:t>
      </w:r>
    </w:p>
    <w:p w14:paraId="00000026" w14:textId="77777777" w:rsidR="0077738C" w:rsidRPr="00EA5F25" w:rsidRDefault="00DF2088">
      <w:pPr>
        <w:numPr>
          <w:ilvl w:val="1"/>
          <w:numId w:val="1"/>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Будь-яка із зазначених у п. 1.5. Договору дій окремо, якщо вона виконана Замовником Послуг, свідчить про те, що Замовник Послуг ознайомлений з цим Договором і згодний з його умовами в повному обсязі. </w:t>
      </w:r>
    </w:p>
    <w:p w14:paraId="00000027" w14:textId="77777777" w:rsidR="0077738C" w:rsidRPr="00EA5F25" w:rsidRDefault="00DF2088">
      <w:pPr>
        <w:numPr>
          <w:ilvl w:val="1"/>
          <w:numId w:val="1"/>
        </w:numPr>
        <w:pBdr>
          <w:top w:val="nil"/>
          <w:left w:val="nil"/>
          <w:bottom w:val="nil"/>
          <w:right w:val="nil"/>
          <w:between w:val="nil"/>
        </w:pBdr>
        <w:ind w:left="0" w:firstLine="0"/>
        <w:jc w:val="both"/>
        <w:rPr>
          <w:color w:val="000000"/>
          <w:sz w:val="22"/>
          <w:szCs w:val="22"/>
        </w:rPr>
      </w:pPr>
      <w:r w:rsidRPr="00EA5F25">
        <w:rPr>
          <w:color w:val="000000"/>
          <w:sz w:val="22"/>
          <w:szCs w:val="22"/>
        </w:rPr>
        <w:t>Договір, укладений Замовником за допомогою акцепту публічної оферти, має юридичну силу у відповідності зі ст. 642 Цивільного кодексу України і прирівнюється до письмово укладеного договору.</w:t>
      </w:r>
    </w:p>
    <w:p w14:paraId="00000028" w14:textId="77777777" w:rsidR="0077738C" w:rsidRPr="00EA5F25" w:rsidRDefault="00DF2088">
      <w:pPr>
        <w:numPr>
          <w:ilvl w:val="1"/>
          <w:numId w:val="1"/>
        </w:numPr>
        <w:pBdr>
          <w:top w:val="nil"/>
          <w:left w:val="nil"/>
          <w:bottom w:val="nil"/>
          <w:right w:val="nil"/>
          <w:between w:val="nil"/>
        </w:pBdr>
        <w:ind w:left="0" w:firstLine="0"/>
        <w:jc w:val="both"/>
        <w:rPr>
          <w:color w:val="000000"/>
          <w:sz w:val="22"/>
          <w:szCs w:val="22"/>
        </w:rPr>
      </w:pPr>
      <w:r w:rsidRPr="00EA5F25">
        <w:rPr>
          <w:color w:val="000000"/>
          <w:sz w:val="22"/>
          <w:szCs w:val="22"/>
        </w:rPr>
        <w:t>Всі умови цього Договору є обов’язковими як для Замовника, так і для Виконавця. Перед початком користування Послугами Замовник зобов’язаний ознайомитися з умовами цього Договору. Якщо Замовник не погоджується з умовами цього Договору, він не має права користуватися Послугами Виконавця.</w:t>
      </w:r>
    </w:p>
    <w:p w14:paraId="00000029" w14:textId="77777777" w:rsidR="0077738C" w:rsidRPr="00EA5F25" w:rsidRDefault="00DF2088">
      <w:pPr>
        <w:numPr>
          <w:ilvl w:val="1"/>
          <w:numId w:val="1"/>
        </w:numPr>
        <w:pBdr>
          <w:top w:val="nil"/>
          <w:left w:val="nil"/>
          <w:bottom w:val="nil"/>
          <w:right w:val="nil"/>
          <w:between w:val="nil"/>
        </w:pBdr>
        <w:ind w:left="0" w:firstLine="0"/>
        <w:jc w:val="both"/>
        <w:rPr>
          <w:color w:val="000000"/>
          <w:sz w:val="22"/>
          <w:szCs w:val="22"/>
        </w:rPr>
      </w:pPr>
      <w:r w:rsidRPr="00EA5F25">
        <w:rPr>
          <w:color w:val="000000"/>
          <w:sz w:val="22"/>
          <w:szCs w:val="22"/>
        </w:rPr>
        <w:t>У разі незгоди Замовника зі змінами, внесеними Виконавцем у цей Договір або з новими Тарифами на Послуги, Замовник зобов’язується припинити користування Послугами.</w:t>
      </w:r>
    </w:p>
    <w:p w14:paraId="0000002A" w14:textId="77777777" w:rsidR="0077738C" w:rsidRPr="00EA5F25" w:rsidRDefault="0077738C">
      <w:pPr>
        <w:pBdr>
          <w:top w:val="nil"/>
          <w:left w:val="nil"/>
          <w:bottom w:val="nil"/>
          <w:right w:val="nil"/>
          <w:between w:val="nil"/>
        </w:pBdr>
        <w:jc w:val="both"/>
        <w:rPr>
          <w:color w:val="000000"/>
          <w:sz w:val="22"/>
          <w:szCs w:val="22"/>
        </w:rPr>
      </w:pPr>
    </w:p>
    <w:p w14:paraId="0000002B" w14:textId="77777777" w:rsidR="0077738C" w:rsidRPr="00EA5F25" w:rsidRDefault="00DF2088">
      <w:pPr>
        <w:numPr>
          <w:ilvl w:val="0"/>
          <w:numId w:val="1"/>
        </w:numPr>
        <w:pBdr>
          <w:top w:val="nil"/>
          <w:left w:val="nil"/>
          <w:bottom w:val="nil"/>
          <w:right w:val="nil"/>
          <w:between w:val="nil"/>
        </w:pBdr>
        <w:ind w:left="0" w:firstLine="0"/>
        <w:jc w:val="both"/>
        <w:rPr>
          <w:color w:val="000000"/>
          <w:sz w:val="22"/>
          <w:szCs w:val="22"/>
        </w:rPr>
      </w:pPr>
      <w:r w:rsidRPr="00EA5F25">
        <w:rPr>
          <w:b/>
          <w:color w:val="000000"/>
          <w:sz w:val="22"/>
          <w:szCs w:val="22"/>
        </w:rPr>
        <w:t>Вартість послуг, порядок та умови розрахунків</w:t>
      </w:r>
    </w:p>
    <w:p w14:paraId="0000002C" w14:textId="77777777" w:rsidR="0077738C" w:rsidRPr="00EA5F25" w:rsidRDefault="00DF2088">
      <w:pPr>
        <w:numPr>
          <w:ilvl w:val="1"/>
          <w:numId w:val="1"/>
        </w:numPr>
        <w:pBdr>
          <w:top w:val="nil"/>
          <w:left w:val="nil"/>
          <w:bottom w:val="nil"/>
          <w:right w:val="nil"/>
          <w:between w:val="nil"/>
        </w:pBdr>
        <w:ind w:left="0" w:firstLine="0"/>
        <w:jc w:val="both"/>
        <w:rPr>
          <w:color w:val="000000"/>
          <w:sz w:val="22"/>
          <w:szCs w:val="22"/>
        </w:rPr>
      </w:pPr>
      <w:r w:rsidRPr="00EA5F25">
        <w:rPr>
          <w:color w:val="000000"/>
          <w:sz w:val="22"/>
          <w:szCs w:val="22"/>
        </w:rPr>
        <w:t>Замовник здійснює оплату Послуг за Тарифом, який встановлюється Виконавцем та розміщений на Сайті Виконавця. Виконавець залишає за собою право змінювати встановлені Тарифи для різних видів Послуг у разі зміни ринкових умов або за інших суттєвих обставин та/або додавати нові Тарифи.</w:t>
      </w:r>
    </w:p>
    <w:p w14:paraId="0000002D" w14:textId="5F58BF8F" w:rsidR="0077738C" w:rsidRPr="00EA5F25" w:rsidRDefault="00DF2088">
      <w:pPr>
        <w:numPr>
          <w:ilvl w:val="1"/>
          <w:numId w:val="1"/>
        </w:numPr>
        <w:pBdr>
          <w:top w:val="nil"/>
          <w:left w:val="nil"/>
          <w:bottom w:val="nil"/>
          <w:right w:val="nil"/>
          <w:between w:val="nil"/>
        </w:pBdr>
        <w:ind w:left="0" w:firstLine="0"/>
        <w:jc w:val="both"/>
        <w:rPr>
          <w:color w:val="000000"/>
          <w:sz w:val="22"/>
          <w:szCs w:val="22"/>
        </w:rPr>
      </w:pPr>
      <w:r w:rsidRPr="00EA5F25">
        <w:rPr>
          <w:color w:val="000000"/>
          <w:sz w:val="22"/>
          <w:szCs w:val="22"/>
        </w:rPr>
        <w:lastRenderedPageBreak/>
        <w:t xml:space="preserve">Оплата Послуг здійснюється Замовником у повному обсязі (100% вартості Тарифу) до початку надання Послуг за цим Договором на банківські реквізити Виконавця шляхом безготівкового переказу, </w:t>
      </w:r>
      <w:r w:rsidR="00FF36CD" w:rsidRPr="00EA5F25">
        <w:rPr>
          <w:color w:val="000000"/>
          <w:sz w:val="22"/>
          <w:szCs w:val="22"/>
          <w:lang w:val="uk-UA"/>
        </w:rPr>
        <w:t xml:space="preserve">а також інтернет </w:t>
      </w:r>
      <w:proofErr w:type="gramStart"/>
      <w:r w:rsidR="00FF36CD" w:rsidRPr="00EA5F25">
        <w:rPr>
          <w:color w:val="000000"/>
          <w:sz w:val="22"/>
          <w:szCs w:val="22"/>
          <w:lang w:val="uk-UA"/>
        </w:rPr>
        <w:t>еквайринг</w:t>
      </w:r>
      <w:r w:rsidR="006B3DDC" w:rsidRPr="00EA5F25">
        <w:rPr>
          <w:color w:val="000000"/>
          <w:sz w:val="22"/>
          <w:szCs w:val="22"/>
          <w:lang w:val="uk-UA"/>
        </w:rPr>
        <w:t xml:space="preserve"> </w:t>
      </w:r>
      <w:r w:rsidRPr="00EA5F25">
        <w:rPr>
          <w:color w:val="000000"/>
          <w:sz w:val="22"/>
          <w:szCs w:val="22"/>
        </w:rPr>
        <w:t xml:space="preserve"> або</w:t>
      </w:r>
      <w:proofErr w:type="gramEnd"/>
      <w:r w:rsidRPr="00EA5F25">
        <w:rPr>
          <w:color w:val="000000"/>
          <w:sz w:val="22"/>
          <w:szCs w:val="22"/>
        </w:rPr>
        <w:t xml:space="preserve"> будь-якої іншої платіжної системи, визначеної Виконавцем.</w:t>
      </w:r>
    </w:p>
    <w:p w14:paraId="0000002E" w14:textId="6B4814C3" w:rsidR="0077738C" w:rsidRPr="00EA5F25" w:rsidRDefault="00DF2088">
      <w:pPr>
        <w:numPr>
          <w:ilvl w:val="1"/>
          <w:numId w:val="1"/>
        </w:numPr>
        <w:pBdr>
          <w:top w:val="nil"/>
          <w:left w:val="nil"/>
          <w:bottom w:val="nil"/>
          <w:right w:val="nil"/>
          <w:between w:val="nil"/>
        </w:pBdr>
        <w:ind w:left="0" w:firstLine="0"/>
        <w:jc w:val="both"/>
        <w:rPr>
          <w:ins w:id="7" w:author="Натали" w:date="2023-05-18T00:04:00Z"/>
          <w:color w:val="000000"/>
          <w:sz w:val="22"/>
          <w:szCs w:val="22"/>
        </w:rPr>
      </w:pPr>
      <w:r w:rsidRPr="00EA5F25">
        <w:rPr>
          <w:color w:val="000000"/>
          <w:sz w:val="22"/>
          <w:szCs w:val="22"/>
        </w:rPr>
        <w:t>У разі не здійснення оплати, Послуги за Договором не надаються, доступ до Матеріалів не надається, цей Договір вважається недійсним.</w:t>
      </w:r>
    </w:p>
    <w:p w14:paraId="74394AB2" w14:textId="77777777" w:rsidR="0086780B" w:rsidRPr="00EA5F25" w:rsidRDefault="0086780B" w:rsidP="0086780B">
      <w:pPr>
        <w:numPr>
          <w:ilvl w:val="1"/>
          <w:numId w:val="2"/>
        </w:numPr>
        <w:pBdr>
          <w:top w:val="nil"/>
          <w:left w:val="nil"/>
          <w:bottom w:val="nil"/>
          <w:right w:val="nil"/>
          <w:between w:val="nil"/>
        </w:pBdr>
        <w:jc w:val="both"/>
        <w:rPr>
          <w:ins w:id="8" w:author="Натали" w:date="2023-05-18T00:08:00Z"/>
          <w:b/>
          <w:color w:val="000000"/>
          <w:sz w:val="22"/>
          <w:szCs w:val="22"/>
        </w:rPr>
      </w:pPr>
      <w:ins w:id="9" w:author="Натали" w:date="2023-05-18T00:04:00Z">
        <w:r w:rsidRPr="00EA5F25">
          <w:rPr>
            <w:color w:val="000000"/>
            <w:sz w:val="22"/>
            <w:szCs w:val="22"/>
          </w:rPr>
          <w:t>За погодженням з Виконавцем, можлива оплата частинами</w:t>
        </w:r>
      </w:ins>
      <w:ins w:id="10" w:author="Натали" w:date="2023-05-18T00:06:00Z">
        <w:r w:rsidRPr="00EA5F25">
          <w:rPr>
            <w:color w:val="000000"/>
            <w:sz w:val="22"/>
            <w:szCs w:val="22"/>
            <w:lang w:val="uk-UA"/>
          </w:rPr>
          <w:t>, тільки для послуги Індивідуальна</w:t>
        </w:r>
      </w:ins>
      <w:ins w:id="11" w:author="Натали" w:date="2023-05-18T00:04:00Z">
        <w:r w:rsidRPr="00EA5F25">
          <w:rPr>
            <w:color w:val="000000"/>
            <w:sz w:val="22"/>
            <w:szCs w:val="22"/>
          </w:rPr>
          <w:t xml:space="preserve"> </w:t>
        </w:r>
      </w:ins>
      <w:ins w:id="12" w:author="Натали" w:date="2023-05-18T00:08:00Z">
        <w:r w:rsidRPr="00EA5F25">
          <w:rPr>
            <w:color w:val="000000"/>
            <w:sz w:val="22"/>
            <w:szCs w:val="22"/>
            <w:lang w:val="uk-UA"/>
          </w:rPr>
          <w:t xml:space="preserve">розробка </w:t>
        </w:r>
      </w:ins>
      <w:ins w:id="13" w:author="Натали" w:date="2023-05-18T00:04:00Z">
        <w:r w:rsidRPr="00EA5F25">
          <w:rPr>
            <w:color w:val="000000"/>
            <w:sz w:val="22"/>
            <w:szCs w:val="22"/>
          </w:rPr>
          <w:t>у наступному порядку</w:t>
        </w:r>
      </w:ins>
      <w:ins w:id="14" w:author="Натали" w:date="2023-05-18T00:08:00Z">
        <w:r w:rsidRPr="00EA5F25">
          <w:rPr>
            <w:b/>
            <w:color w:val="000000"/>
            <w:sz w:val="22"/>
            <w:szCs w:val="22"/>
            <w:lang w:val="uk-UA"/>
          </w:rPr>
          <w:t xml:space="preserve">: </w:t>
        </w:r>
      </w:ins>
    </w:p>
    <w:p w14:paraId="0C0ACA2D" w14:textId="64733A15" w:rsidR="0086780B" w:rsidRPr="00EA5F25" w:rsidRDefault="0086780B" w:rsidP="00E4208E">
      <w:pPr>
        <w:pBdr>
          <w:top w:val="nil"/>
          <w:left w:val="nil"/>
          <w:bottom w:val="nil"/>
          <w:right w:val="nil"/>
          <w:between w:val="nil"/>
        </w:pBdr>
        <w:ind w:left="792"/>
        <w:jc w:val="both"/>
        <w:rPr>
          <w:ins w:id="15" w:author="Натали" w:date="2023-05-18T00:04:00Z"/>
          <w:b/>
          <w:color w:val="000000"/>
          <w:sz w:val="22"/>
          <w:szCs w:val="22"/>
          <w:lang w:val="uk-UA"/>
        </w:rPr>
      </w:pPr>
      <w:ins w:id="16" w:author="Натали" w:date="2023-05-18T00:08:00Z">
        <w:r w:rsidRPr="00EA5F25">
          <w:rPr>
            <w:color w:val="000000"/>
            <w:sz w:val="22"/>
            <w:szCs w:val="22"/>
            <w:highlight w:val="yellow"/>
            <w:lang w:val="uk-UA"/>
          </w:rPr>
          <w:t xml:space="preserve">50 </w:t>
        </w:r>
      </w:ins>
      <w:ins w:id="17" w:author="Натали" w:date="2023-05-18T00:04:00Z">
        <w:r w:rsidRPr="00EA5F25">
          <w:rPr>
            <w:color w:val="073763"/>
            <w:sz w:val="22"/>
            <w:szCs w:val="22"/>
            <w:highlight w:val="yellow"/>
            <w:shd w:val="clear" w:color="auto" w:fill="FFFFFF"/>
          </w:rPr>
          <w:t xml:space="preserve">% </w:t>
        </w:r>
      </w:ins>
      <w:ins w:id="18" w:author="Натали" w:date="2023-05-18T00:08:00Z">
        <w:r w:rsidRPr="00EA5F25">
          <w:rPr>
            <w:color w:val="073763"/>
            <w:sz w:val="22"/>
            <w:szCs w:val="22"/>
            <w:highlight w:val="yellow"/>
            <w:shd w:val="clear" w:color="auto" w:fill="FFFFFF"/>
            <w:lang w:val="uk-UA"/>
          </w:rPr>
          <w:t xml:space="preserve">авансовий платіж </w:t>
        </w:r>
      </w:ins>
      <w:ins w:id="19" w:author="Натали" w:date="2023-05-18T00:04:00Z">
        <w:r w:rsidRPr="00EA5F25">
          <w:rPr>
            <w:color w:val="073763"/>
            <w:sz w:val="22"/>
            <w:szCs w:val="22"/>
            <w:highlight w:val="yellow"/>
            <w:shd w:val="clear" w:color="auto" w:fill="FFFFFF"/>
          </w:rPr>
          <w:t>не пізніше, ніж за ____</w:t>
        </w:r>
        <w:r w:rsidRPr="00EA5F25">
          <w:rPr>
            <w:color w:val="073763"/>
            <w:sz w:val="22"/>
            <w:szCs w:val="22"/>
            <w:highlight w:val="yellow"/>
            <w:shd w:val="clear" w:color="auto" w:fill="FFFFFF"/>
            <w:lang w:val="uk-UA"/>
          </w:rPr>
          <w:t>днів</w:t>
        </w:r>
        <w:r w:rsidRPr="00EA5F25">
          <w:rPr>
            <w:color w:val="073763"/>
            <w:sz w:val="22"/>
            <w:szCs w:val="22"/>
            <w:highlight w:val="yellow"/>
            <w:shd w:val="clear" w:color="auto" w:fill="FFFFFF"/>
          </w:rPr>
          <w:t xml:space="preserve"> до початку надання послуги, решта </w:t>
        </w:r>
      </w:ins>
      <w:ins w:id="20" w:author="Натали" w:date="2023-05-18T00:09:00Z">
        <w:r w:rsidRPr="00EA5F25">
          <w:rPr>
            <w:color w:val="073763"/>
            <w:sz w:val="22"/>
            <w:szCs w:val="22"/>
            <w:highlight w:val="yellow"/>
            <w:shd w:val="clear" w:color="auto" w:fill="FFFFFF"/>
            <w:lang w:val="uk-UA"/>
          </w:rPr>
          <w:t xml:space="preserve">за __ день </w:t>
        </w:r>
      </w:ins>
      <w:ins w:id="21" w:author="Натали" w:date="2023-05-18T00:04:00Z">
        <w:r w:rsidRPr="00EA5F25">
          <w:rPr>
            <w:color w:val="073763"/>
            <w:sz w:val="22"/>
            <w:szCs w:val="22"/>
            <w:highlight w:val="yellow"/>
            <w:shd w:val="clear" w:color="auto" w:fill="FFFFFF"/>
          </w:rPr>
          <w:t xml:space="preserve">до </w:t>
        </w:r>
      </w:ins>
      <w:ins w:id="22" w:author="Натали" w:date="2023-05-18T00:09:00Z">
        <w:r w:rsidRPr="00EA5F25">
          <w:rPr>
            <w:color w:val="073763"/>
            <w:sz w:val="22"/>
            <w:szCs w:val="22"/>
            <w:highlight w:val="yellow"/>
            <w:shd w:val="clear" w:color="auto" w:fill="FFFFFF"/>
            <w:lang w:val="uk-UA"/>
          </w:rPr>
          <w:t>відправки розроблених</w:t>
        </w:r>
      </w:ins>
      <w:ins w:id="23" w:author="Натали" w:date="2023-05-18T00:10:00Z">
        <w:r w:rsidRPr="00EA5F25">
          <w:rPr>
            <w:color w:val="073763"/>
            <w:sz w:val="22"/>
            <w:szCs w:val="22"/>
            <w:highlight w:val="yellow"/>
            <w:shd w:val="clear" w:color="auto" w:fill="FFFFFF"/>
            <w:lang w:val="uk-UA"/>
          </w:rPr>
          <w:t xml:space="preserve"> лекал.</w:t>
        </w:r>
      </w:ins>
    </w:p>
    <w:p w14:paraId="313CCA4A" w14:textId="77777777" w:rsidR="001940B3" w:rsidRPr="00EA5F25" w:rsidRDefault="0086780B">
      <w:pPr>
        <w:numPr>
          <w:ilvl w:val="1"/>
          <w:numId w:val="2"/>
        </w:numPr>
        <w:pBdr>
          <w:top w:val="nil"/>
          <w:left w:val="nil"/>
          <w:bottom w:val="nil"/>
          <w:right w:val="nil"/>
          <w:between w:val="nil"/>
        </w:pBdr>
        <w:jc w:val="both"/>
        <w:rPr>
          <w:color w:val="000000"/>
          <w:sz w:val="22"/>
          <w:szCs w:val="22"/>
        </w:rPr>
      </w:pPr>
      <w:ins w:id="24" w:author="Натали" w:date="2023-05-18T00:04:00Z">
        <w:r w:rsidRPr="00EA5F25">
          <w:rPr>
            <w:color w:val="000000"/>
            <w:sz w:val="22"/>
            <w:szCs w:val="22"/>
          </w:rPr>
          <w:t xml:space="preserve"> У випадку, якщо Замовник здійснив часткову оплату за Послуги без погодження на часткову оплату з боку Виконавця, Виконавець має право відмовитися від надання послуг та повернути часткову оплату. </w:t>
        </w:r>
      </w:ins>
    </w:p>
    <w:p w14:paraId="0000002F"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У разі невикористання (або неможливості використання) Замовником сплачених Послуг Виконавця, такі Послуги не надаються повторно, не відшкодовуються в грошовому виразі та не перепродаються/передаються третім особам.</w:t>
      </w:r>
    </w:p>
    <w:p w14:paraId="00000030"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Вартість Послуг не включає в себе будь-які комісії, що стягуються банками чи платіжними системами за проведення платежу та/або за конвертацію валют. Комісійні витрати за здійснення платежів за цим Договором Замовник сплачує додатково. Також Замовник несе всі вищевказані витрати у випадку повернення Виконавцем йому оплати за послуги Виконавця у випадках, передбачних цим Договором.</w:t>
      </w:r>
    </w:p>
    <w:p w14:paraId="00000031"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Виконавець не несе відповідальність за послуги третіх осіб щодо застосуванням платіжних інструментів та операторів платіжних систем, та має право відмовити Замовнику у наданні Послуг у випадку неотримання оплати від Замовника, якщо оплата була здійснена останнім через таких посередників, та кошти не були отримані Виконавцем. Будь-які ризики щодо перерахування коштів на рахунок Виконавця несе Замовник </w:t>
      </w:r>
      <w:proofErr w:type="gramStart"/>
      <w:r w:rsidRPr="00EA5F25">
        <w:rPr>
          <w:color w:val="000000"/>
          <w:sz w:val="22"/>
          <w:szCs w:val="22"/>
        </w:rPr>
        <w:t>до моменту</w:t>
      </w:r>
      <w:proofErr w:type="gramEnd"/>
      <w:r w:rsidRPr="00EA5F25">
        <w:rPr>
          <w:color w:val="000000"/>
          <w:sz w:val="22"/>
          <w:szCs w:val="22"/>
        </w:rPr>
        <w:t xml:space="preserve"> зарахування коштів на рахунок Виконавця. </w:t>
      </w:r>
    </w:p>
    <w:p w14:paraId="00000032" w14:textId="44B9E490" w:rsidR="0077738C" w:rsidRPr="00EA5F25" w:rsidDel="0086780B" w:rsidRDefault="00DF2088" w:rsidP="0086780B">
      <w:pPr>
        <w:numPr>
          <w:ilvl w:val="1"/>
          <w:numId w:val="2"/>
        </w:numPr>
        <w:pBdr>
          <w:top w:val="nil"/>
          <w:left w:val="nil"/>
          <w:bottom w:val="nil"/>
          <w:right w:val="nil"/>
          <w:between w:val="nil"/>
        </w:pBdr>
        <w:ind w:left="0" w:firstLine="0"/>
        <w:jc w:val="both"/>
        <w:rPr>
          <w:del w:id="25" w:author="Натали" w:date="2023-05-18T00:10:00Z"/>
          <w:color w:val="000000"/>
          <w:sz w:val="22"/>
          <w:szCs w:val="22"/>
        </w:rPr>
      </w:pPr>
      <w:del w:id="26" w:author="Натали" w:date="2023-05-18T00:10:00Z">
        <w:r w:rsidRPr="00EA5F25" w:rsidDel="0086780B">
          <w:rPr>
            <w:color w:val="000000"/>
            <w:sz w:val="22"/>
            <w:szCs w:val="22"/>
          </w:rPr>
          <w:delText>У випадку, якщо Замовник здійснив часткову оплату за Послуги без погодження на часткову оплату з боку Виконавця, Виконавець має право відмовитися від надання Послуг та повернути часткову оплату. </w:delText>
        </w:r>
      </w:del>
    </w:p>
    <w:p w14:paraId="00000033"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Моментом оплати вважається зарахування грошових коштів на рахунок Виконавця.</w:t>
      </w:r>
    </w:p>
    <w:p w14:paraId="00000034" w14:textId="77777777" w:rsidR="0077738C" w:rsidRPr="00EA5F25" w:rsidRDefault="0077738C">
      <w:pPr>
        <w:pBdr>
          <w:top w:val="nil"/>
          <w:left w:val="nil"/>
          <w:bottom w:val="nil"/>
          <w:right w:val="nil"/>
          <w:between w:val="nil"/>
        </w:pBdr>
        <w:jc w:val="both"/>
        <w:rPr>
          <w:color w:val="000000"/>
          <w:sz w:val="22"/>
          <w:szCs w:val="22"/>
        </w:rPr>
      </w:pPr>
    </w:p>
    <w:p w14:paraId="00000035" w14:textId="77777777" w:rsidR="0077738C" w:rsidRPr="00EA5F25" w:rsidRDefault="00DF2088" w:rsidP="0086780B">
      <w:pPr>
        <w:numPr>
          <w:ilvl w:val="0"/>
          <w:numId w:val="2"/>
        </w:numPr>
        <w:pBdr>
          <w:top w:val="nil"/>
          <w:left w:val="nil"/>
          <w:bottom w:val="nil"/>
          <w:right w:val="nil"/>
          <w:between w:val="nil"/>
        </w:pBdr>
        <w:jc w:val="both"/>
        <w:rPr>
          <w:color w:val="000000"/>
          <w:sz w:val="22"/>
          <w:szCs w:val="22"/>
        </w:rPr>
      </w:pPr>
      <w:r w:rsidRPr="00EA5F25">
        <w:rPr>
          <w:b/>
          <w:color w:val="000000"/>
          <w:sz w:val="22"/>
          <w:szCs w:val="22"/>
        </w:rPr>
        <w:t>Загальні умови надання послуг</w:t>
      </w:r>
    </w:p>
    <w:p w14:paraId="00000036"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Надання Послуг починається з моменту їх оплати Замовником та отримання останнім підтвердження з посиланням на електронну пошту Замовника, яка була зазначеним ним при реєстрації/авторизації/оформленні замовлення та/або оплати на Сайті, шляхом акцепту (прийняття) умов цього Договору, без його письмового підписання Сторонами. </w:t>
      </w:r>
    </w:p>
    <w:p w14:paraId="00000037" w14:textId="4EA772FD"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Фактом початку надання Послуг Виконавцем є момент надання Замовнику доступу</w:t>
      </w:r>
      <w:ins w:id="27" w:author="Натали" w:date="2023-05-18T09:25:00Z">
        <w:r w:rsidR="00E4208E" w:rsidRPr="00EA5F25">
          <w:rPr>
            <w:color w:val="000000"/>
            <w:sz w:val="22"/>
            <w:szCs w:val="22"/>
            <w:lang w:val="uk-UA"/>
          </w:rPr>
          <w:t xml:space="preserve"> (отримання посилання)</w:t>
        </w:r>
      </w:ins>
      <w:r w:rsidRPr="00EA5F25">
        <w:rPr>
          <w:color w:val="000000"/>
          <w:sz w:val="22"/>
          <w:szCs w:val="22"/>
        </w:rPr>
        <w:t xml:space="preserve"> до </w:t>
      </w:r>
      <w:del w:id="28" w:author="Натали" w:date="2023-05-18T00:12:00Z">
        <w:r w:rsidRPr="00EA5F25" w:rsidDel="0086780B">
          <w:rPr>
            <w:color w:val="000000"/>
            <w:sz w:val="22"/>
            <w:szCs w:val="22"/>
          </w:rPr>
          <w:delText xml:space="preserve">Платформи та/або Матеріалів Курсу та/або Клубу та/або окремих </w:delText>
        </w:r>
      </w:del>
      <w:r w:rsidRPr="00EA5F25">
        <w:rPr>
          <w:color w:val="000000"/>
          <w:sz w:val="22"/>
          <w:szCs w:val="22"/>
        </w:rPr>
        <w:t>Матеріалів</w:t>
      </w:r>
      <w:del w:id="29" w:author="Натали" w:date="2023-05-18T00:12:00Z">
        <w:r w:rsidRPr="00EA5F25" w:rsidDel="0086780B">
          <w:rPr>
            <w:color w:val="000000"/>
            <w:sz w:val="22"/>
            <w:szCs w:val="22"/>
          </w:rPr>
          <w:delText xml:space="preserve"> </w:delText>
        </w:r>
        <w:r w:rsidRPr="00EA5F25" w:rsidDel="0086780B">
          <w:rPr>
            <w:sz w:val="22"/>
            <w:szCs w:val="22"/>
          </w:rPr>
          <w:delText>та/або чату Курсу</w:delText>
        </w:r>
      </w:del>
      <w:r w:rsidRPr="00EA5F25">
        <w:rPr>
          <w:color w:val="000000"/>
          <w:sz w:val="22"/>
          <w:szCs w:val="22"/>
        </w:rPr>
        <w:t>. </w:t>
      </w:r>
    </w:p>
    <w:p w14:paraId="00000038"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Виконавець має право залучати до виконання цього Договору третіх осіб, зокрема, укладаючи з ними окремі договори. Виконавець має право передавати свої права та обов'язки за цим Договором третім особам без узгодження з Замовником, при цьому Виконавець несе відповідальність перед Замовником за дії третіх осіб як за свої власні дії. </w:t>
      </w:r>
    </w:p>
    <w:p w14:paraId="0000003B"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Всі питання, що виникли в процесі оплати і отримання Послуг, Замовник може з’ясувати у Виконавця за контактними даними, зазначеними в Розділі 13 цього Договору.</w:t>
      </w:r>
    </w:p>
    <w:p w14:paraId="077E7290" w14:textId="77777777" w:rsidR="001940B3" w:rsidRPr="00EA5F25" w:rsidRDefault="00DF2088" w:rsidP="001940B3">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Факт отримання Послуг Замовником підтверджується наданням доступу до Матеріалів</w:t>
      </w:r>
      <w:del w:id="30" w:author="Натали" w:date="2023-05-18T00:17:00Z">
        <w:r w:rsidRPr="00EA5F25" w:rsidDel="00467CB7">
          <w:rPr>
            <w:color w:val="000000"/>
            <w:sz w:val="22"/>
            <w:szCs w:val="22"/>
          </w:rPr>
          <w:delText xml:space="preserve"> Курсу та/або Клубу, та/або окремих Матеріалів, та/або чату Курсу</w:delText>
        </w:r>
      </w:del>
      <w:r w:rsidRPr="00EA5F25">
        <w:rPr>
          <w:color w:val="000000"/>
          <w:sz w:val="22"/>
          <w:szCs w:val="22"/>
        </w:rPr>
        <w:t>, шляхом надан</w:t>
      </w:r>
      <w:r w:rsidR="001940B3" w:rsidRPr="00EA5F25">
        <w:rPr>
          <w:color w:val="000000"/>
          <w:sz w:val="22"/>
          <w:szCs w:val="22"/>
        </w:rPr>
        <w:t>ня текстових, графічних</w:t>
      </w:r>
      <w:r w:rsidRPr="00EA5F25">
        <w:rPr>
          <w:color w:val="000000"/>
          <w:sz w:val="22"/>
          <w:szCs w:val="22"/>
        </w:rPr>
        <w:t xml:space="preserve"> Матеріалів, або посилань для доступу до них на Платформах, без укладення Сторонами жодних додаткових документів на підтвердження факту надання Послуг. Підписання акту-приймання пере</w:t>
      </w:r>
      <w:r w:rsidRPr="00EA5F25">
        <w:rPr>
          <w:sz w:val="22"/>
          <w:szCs w:val="22"/>
        </w:rPr>
        <w:t xml:space="preserve">дачі наданих Послуг не відбувається, Послуга вважається прийнятою після отримання Замовником доступу </w:t>
      </w:r>
      <w:proofErr w:type="gramStart"/>
      <w:r w:rsidRPr="00EA5F25">
        <w:rPr>
          <w:sz w:val="22"/>
          <w:szCs w:val="22"/>
        </w:rPr>
        <w:t>в порядку</w:t>
      </w:r>
      <w:proofErr w:type="gramEnd"/>
      <w:r w:rsidRPr="00EA5F25">
        <w:rPr>
          <w:sz w:val="22"/>
          <w:szCs w:val="22"/>
        </w:rPr>
        <w:t xml:space="preserve"> передбаченому цим пунктом.</w:t>
      </w:r>
    </w:p>
    <w:p w14:paraId="20AAAC0E" w14:textId="3D63E4BA" w:rsidR="001940B3" w:rsidRPr="00EA5F25" w:rsidRDefault="001940B3" w:rsidP="001940B3">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Всі питання, що виникли в процесі оплати і отримання Послуг, Замовник може з’ясувати у Виконавця за контактними даними, зазначеними в Розділі 1</w:t>
      </w:r>
      <w:r w:rsidRPr="00EA5F25">
        <w:rPr>
          <w:color w:val="000000"/>
          <w:sz w:val="22"/>
          <w:szCs w:val="22"/>
          <w:lang w:val="uk-UA"/>
        </w:rPr>
        <w:t>1</w:t>
      </w:r>
      <w:r w:rsidRPr="00EA5F25">
        <w:rPr>
          <w:color w:val="000000"/>
          <w:sz w:val="22"/>
          <w:szCs w:val="22"/>
        </w:rPr>
        <w:t xml:space="preserve"> цього Договору.</w:t>
      </w:r>
    </w:p>
    <w:p w14:paraId="0000003D"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lastRenderedPageBreak/>
        <w:t>Вся інформація, пов’язана з виконанням цього Договору, є конфіденційною. Сторони зобов’язуються зберігати конфіденційну інформацію, отриману в результаті отримання Послуг за цим Договору, за винятком випадків, коли це письмово санкціоновано іншою Стороною або вимагається державними органами відповідно до чинного законодавства.</w:t>
      </w:r>
    </w:p>
    <w:p w14:paraId="0000003E" w14:textId="77777777" w:rsidR="0077738C" w:rsidRPr="00EA5F25" w:rsidRDefault="0077738C">
      <w:pPr>
        <w:pBdr>
          <w:top w:val="nil"/>
          <w:left w:val="nil"/>
          <w:bottom w:val="nil"/>
          <w:right w:val="nil"/>
          <w:between w:val="nil"/>
        </w:pBdr>
        <w:jc w:val="both"/>
        <w:rPr>
          <w:color w:val="000000"/>
          <w:sz w:val="22"/>
          <w:szCs w:val="22"/>
        </w:rPr>
      </w:pPr>
    </w:p>
    <w:p w14:paraId="0000003F" w14:textId="6873E122" w:rsidR="0077738C" w:rsidRPr="00EA5F25" w:rsidRDefault="00DF2088" w:rsidP="0086780B">
      <w:pPr>
        <w:numPr>
          <w:ilvl w:val="0"/>
          <w:numId w:val="2"/>
        </w:numPr>
        <w:pBdr>
          <w:top w:val="nil"/>
          <w:left w:val="nil"/>
          <w:bottom w:val="nil"/>
          <w:right w:val="nil"/>
          <w:between w:val="nil"/>
        </w:pBdr>
        <w:jc w:val="both"/>
        <w:rPr>
          <w:color w:val="000000"/>
          <w:sz w:val="22"/>
          <w:szCs w:val="22"/>
        </w:rPr>
      </w:pPr>
      <w:r w:rsidRPr="00EA5F25">
        <w:rPr>
          <w:b/>
          <w:color w:val="000000"/>
          <w:sz w:val="22"/>
          <w:szCs w:val="22"/>
        </w:rPr>
        <w:t>Умови надання послуги</w:t>
      </w:r>
      <w:r w:rsidRPr="00EA5F25">
        <w:rPr>
          <w:color w:val="000000"/>
          <w:sz w:val="22"/>
          <w:szCs w:val="22"/>
        </w:rPr>
        <w:t xml:space="preserve"> </w:t>
      </w:r>
      <w:r w:rsidRPr="00EA5F25">
        <w:rPr>
          <w:b/>
          <w:color w:val="000000"/>
          <w:sz w:val="22"/>
          <w:szCs w:val="22"/>
        </w:rPr>
        <w:t xml:space="preserve">– </w:t>
      </w:r>
      <w:del w:id="31" w:author="Натали" w:date="2023-05-18T00:20:00Z">
        <w:r w:rsidRPr="00EA5F25" w:rsidDel="00467CB7">
          <w:rPr>
            <w:b/>
            <w:color w:val="000000"/>
            <w:sz w:val="22"/>
            <w:szCs w:val="22"/>
          </w:rPr>
          <w:delText>Навчальний курс</w:delText>
        </w:r>
      </w:del>
      <w:ins w:id="32" w:author="Натали" w:date="2023-05-18T00:20:00Z">
        <w:r w:rsidR="00467CB7" w:rsidRPr="00EA5F25">
          <w:rPr>
            <w:b/>
            <w:color w:val="000000"/>
            <w:sz w:val="22"/>
            <w:szCs w:val="22"/>
            <w:lang w:val="uk-UA"/>
          </w:rPr>
          <w:t xml:space="preserve"> Індивідуальна розробка лекал на замовлення</w:t>
        </w:r>
      </w:ins>
    </w:p>
    <w:p w14:paraId="754AE273" w14:textId="37E7B17C" w:rsidR="009B3B07" w:rsidRPr="00EA5F25" w:rsidRDefault="00DF2088" w:rsidP="009B3B07">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Послуга </w:t>
      </w:r>
      <w:r w:rsidR="009B3B07" w:rsidRPr="00EA5F25">
        <w:rPr>
          <w:color w:val="000000"/>
          <w:sz w:val="22"/>
          <w:szCs w:val="22"/>
          <w:lang w:val="uk-UA"/>
        </w:rPr>
        <w:t>Ігдивудуальна розробка</w:t>
      </w:r>
      <w:r w:rsidRPr="00EA5F25">
        <w:rPr>
          <w:color w:val="000000"/>
          <w:sz w:val="22"/>
          <w:szCs w:val="22"/>
        </w:rPr>
        <w:t xml:space="preserve"> включає в себе надання Замовнику інформаційних Послуг шляхом </w:t>
      </w:r>
      <w:r w:rsidR="009B3B07" w:rsidRPr="00EA5F25">
        <w:rPr>
          <w:color w:val="000000"/>
          <w:sz w:val="22"/>
          <w:szCs w:val="22"/>
          <w:lang w:val="uk-UA"/>
        </w:rPr>
        <w:t>розробки лекал за індивудуальним запитом Зам</w:t>
      </w:r>
      <w:r w:rsidR="00EC2EF2" w:rsidRPr="00EA5F25">
        <w:rPr>
          <w:color w:val="000000"/>
          <w:sz w:val="22"/>
          <w:szCs w:val="22"/>
          <w:lang w:val="uk-UA"/>
        </w:rPr>
        <w:t>овника, яку Виконавець передає надіславши на електронну пошту, надану Замовником або іншим способом, визначеним Сторонами.</w:t>
      </w:r>
    </w:p>
    <w:p w14:paraId="2CF70067" w14:textId="77777777" w:rsidR="00EC2EF2" w:rsidRPr="00EA5F25" w:rsidRDefault="009B3B07" w:rsidP="00EC2EF2">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Для отримання Послуги </w:t>
      </w:r>
      <w:r w:rsidRPr="00EA5F25">
        <w:rPr>
          <w:color w:val="000000"/>
          <w:sz w:val="22"/>
          <w:szCs w:val="22"/>
          <w:lang w:val="uk-UA"/>
        </w:rPr>
        <w:t>Індивідуальна розробка</w:t>
      </w:r>
      <w:r w:rsidRPr="00EA5F25">
        <w:rPr>
          <w:color w:val="000000"/>
          <w:sz w:val="22"/>
          <w:szCs w:val="22"/>
        </w:rPr>
        <w:t xml:space="preserve"> за цим Договором, Замовник зобов’язується заповнити і відправити </w:t>
      </w:r>
      <w:r w:rsidRPr="00EA5F25">
        <w:rPr>
          <w:color w:val="000000"/>
          <w:sz w:val="22"/>
          <w:szCs w:val="22"/>
          <w:lang w:val="uk-UA"/>
        </w:rPr>
        <w:t>Технічне завдання</w:t>
      </w:r>
      <w:r w:rsidRPr="00EA5F25">
        <w:rPr>
          <w:color w:val="000000"/>
          <w:sz w:val="22"/>
          <w:szCs w:val="22"/>
        </w:rPr>
        <w:t xml:space="preserve">, </w:t>
      </w:r>
      <w:r w:rsidRPr="00EA5F25">
        <w:rPr>
          <w:color w:val="000000"/>
          <w:sz w:val="22"/>
          <w:szCs w:val="22"/>
          <w:lang w:val="uk-UA"/>
        </w:rPr>
        <w:t>а також заповнити форму зв</w:t>
      </w:r>
      <w:r w:rsidRPr="00EA5F25">
        <w:rPr>
          <w:color w:val="000000"/>
          <w:sz w:val="22"/>
          <w:szCs w:val="22"/>
        </w:rPr>
        <w:t>’</w:t>
      </w:r>
      <w:r w:rsidRPr="00EA5F25">
        <w:rPr>
          <w:color w:val="000000"/>
          <w:sz w:val="22"/>
          <w:szCs w:val="22"/>
          <w:lang w:val="uk-UA"/>
        </w:rPr>
        <w:t xml:space="preserve">зку, </w:t>
      </w:r>
      <w:r w:rsidRPr="00EA5F25">
        <w:rPr>
          <w:color w:val="000000"/>
          <w:sz w:val="22"/>
          <w:szCs w:val="22"/>
        </w:rPr>
        <w:t xml:space="preserve">яка розміщена на Сайті Виконавця або надається Виконавцем в індивідуальному порядку (кожному Замовнику окремо), а також </w:t>
      </w:r>
      <w:r w:rsidRPr="00EA5F25">
        <w:rPr>
          <w:color w:val="000000"/>
          <w:sz w:val="22"/>
          <w:szCs w:val="22"/>
          <w:lang w:val="uk-UA"/>
        </w:rPr>
        <w:t>надає технічне завдання та інформацію про с</w:t>
      </w:r>
      <w:r w:rsidRPr="00EA5F25">
        <w:rPr>
          <w:color w:val="000000"/>
          <w:sz w:val="22"/>
          <w:szCs w:val="22"/>
          <w:shd w:val="clear" w:color="auto" w:fill="FFFFFF"/>
        </w:rPr>
        <w:t>аму модель</w:t>
      </w:r>
      <w:r w:rsidRPr="00EA5F25">
        <w:rPr>
          <w:color w:val="000000"/>
          <w:sz w:val="22"/>
          <w:szCs w:val="22"/>
          <w:shd w:val="clear" w:color="auto" w:fill="FFFFFF"/>
          <w:lang w:val="uk-UA"/>
        </w:rPr>
        <w:t>, лекала якої потрібно розробити</w:t>
      </w:r>
      <w:r w:rsidRPr="00EA5F25">
        <w:rPr>
          <w:color w:val="000000"/>
          <w:sz w:val="22"/>
          <w:szCs w:val="22"/>
          <w:shd w:val="clear" w:color="auto" w:fill="FFFFFF"/>
        </w:rPr>
        <w:t xml:space="preserve"> (технічний малюнок, фото, референси майбутньої моделі), а також розмірний ряд, параметри базової моделі на кого буде шитись зразок; формат лекал, тканина і т.д. </w:t>
      </w:r>
    </w:p>
    <w:p w14:paraId="587157F2" w14:textId="4510C652" w:rsidR="00EC2EF2" w:rsidRPr="00EA5F25" w:rsidRDefault="00EC2EF2" w:rsidP="00EC2EF2">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lang w:val="uk-UA"/>
        </w:rPr>
        <w:t xml:space="preserve">Строк виконання Індивідуальної розробки </w:t>
      </w:r>
      <w:r w:rsidRPr="00EA5F25">
        <w:rPr>
          <w:color w:val="000000"/>
          <w:sz w:val="22"/>
          <w:szCs w:val="22"/>
          <w:shd w:val="clear" w:color="auto" w:fill="FFFFFF"/>
        </w:rPr>
        <w:t xml:space="preserve">до 10 робочих днів, але терміни </w:t>
      </w:r>
      <w:r w:rsidRPr="00EA5F25">
        <w:rPr>
          <w:color w:val="000000"/>
          <w:sz w:val="22"/>
          <w:szCs w:val="22"/>
          <w:shd w:val="clear" w:color="auto" w:fill="FFFFFF"/>
          <w:lang w:val="uk-UA"/>
        </w:rPr>
        <w:t>можуть бути збільшенні, у зв</w:t>
      </w:r>
      <w:r w:rsidRPr="00EA5F25">
        <w:rPr>
          <w:color w:val="000000"/>
          <w:sz w:val="22"/>
          <w:szCs w:val="22"/>
          <w:shd w:val="clear" w:color="auto" w:fill="FFFFFF"/>
        </w:rPr>
        <w:t>’</w:t>
      </w:r>
      <w:r w:rsidRPr="00EA5F25">
        <w:rPr>
          <w:color w:val="000000"/>
          <w:sz w:val="22"/>
          <w:szCs w:val="22"/>
          <w:shd w:val="clear" w:color="auto" w:fill="FFFFFF"/>
          <w:lang w:val="uk-UA"/>
        </w:rPr>
        <w:t xml:space="preserve">язку з </w:t>
      </w:r>
      <w:r w:rsidRPr="00EA5F25">
        <w:rPr>
          <w:color w:val="000000"/>
          <w:sz w:val="22"/>
          <w:szCs w:val="22"/>
          <w:shd w:val="clear" w:color="auto" w:fill="FFFFFF"/>
        </w:rPr>
        <w:t>складністю і кількістю моделей</w:t>
      </w:r>
      <w:r w:rsidR="001940B3" w:rsidRPr="00EA5F25">
        <w:rPr>
          <w:color w:val="000000"/>
          <w:sz w:val="22"/>
          <w:szCs w:val="22"/>
          <w:shd w:val="clear" w:color="auto" w:fill="FFFFFF"/>
          <w:lang w:val="uk-UA"/>
        </w:rPr>
        <w:t>, які потрібно розробити, про що Сторони домовляються додатково.</w:t>
      </w:r>
    </w:p>
    <w:p w14:paraId="60349FB2" w14:textId="667454F0" w:rsidR="00A74EDC" w:rsidRPr="00EA5F25" w:rsidRDefault="00EC2EF2" w:rsidP="00A74EDC">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lang w:val="uk-UA"/>
        </w:rPr>
        <w:t>З</w:t>
      </w:r>
      <w:r w:rsidR="00A74EDC" w:rsidRPr="00EA5F25">
        <w:rPr>
          <w:color w:val="000000"/>
          <w:sz w:val="22"/>
          <w:szCs w:val="22"/>
          <w:lang w:val="uk-UA"/>
        </w:rPr>
        <w:t xml:space="preserve">амовник має право вносити </w:t>
      </w:r>
      <w:r w:rsidR="00A74EDC" w:rsidRPr="00EA5F25">
        <w:rPr>
          <w:color w:val="000000"/>
          <w:sz w:val="22"/>
          <w:szCs w:val="22"/>
          <w:shd w:val="clear" w:color="auto" w:fill="FFFFFF"/>
        </w:rPr>
        <w:t>правки кількістю</w:t>
      </w:r>
      <w:r w:rsidRPr="00EA5F25">
        <w:rPr>
          <w:color w:val="000000"/>
          <w:sz w:val="22"/>
          <w:szCs w:val="22"/>
          <w:shd w:val="clear" w:color="auto" w:fill="FFFFFF"/>
        </w:rPr>
        <w:t xml:space="preserve"> до 3</w:t>
      </w:r>
      <w:r w:rsidR="00A74EDC" w:rsidRPr="00EA5F25">
        <w:rPr>
          <w:color w:val="000000"/>
          <w:sz w:val="22"/>
          <w:szCs w:val="22"/>
          <w:shd w:val="clear" w:color="auto" w:fill="FFFFFF"/>
          <w:lang w:val="uk-UA"/>
        </w:rPr>
        <w:t xml:space="preserve"> (трьох)</w:t>
      </w:r>
      <w:r w:rsidR="00A74EDC" w:rsidRPr="00EA5F25">
        <w:rPr>
          <w:color w:val="000000"/>
          <w:sz w:val="22"/>
          <w:szCs w:val="22"/>
          <w:shd w:val="clear" w:color="auto" w:fill="FFFFFF"/>
        </w:rPr>
        <w:t xml:space="preserve"> звернень, але не пізніше ніж</w:t>
      </w:r>
      <w:r w:rsidRPr="00EA5F25">
        <w:rPr>
          <w:color w:val="000000"/>
          <w:sz w:val="22"/>
          <w:szCs w:val="22"/>
          <w:shd w:val="clear" w:color="auto" w:fill="FFFFFF"/>
        </w:rPr>
        <w:t xml:space="preserve"> 3</w:t>
      </w:r>
      <w:r w:rsidR="00A74EDC" w:rsidRPr="00EA5F25">
        <w:rPr>
          <w:color w:val="000000"/>
          <w:sz w:val="22"/>
          <w:szCs w:val="22"/>
          <w:shd w:val="clear" w:color="auto" w:fill="FFFFFF"/>
          <w:lang w:val="uk-UA"/>
        </w:rPr>
        <w:t xml:space="preserve"> (три)</w:t>
      </w:r>
      <w:r w:rsidRPr="00EA5F25">
        <w:rPr>
          <w:color w:val="000000"/>
          <w:sz w:val="22"/>
          <w:szCs w:val="22"/>
          <w:shd w:val="clear" w:color="auto" w:fill="FFFFFF"/>
        </w:rPr>
        <w:t xml:space="preserve"> місяці </w:t>
      </w:r>
      <w:r w:rsidR="00A74EDC" w:rsidRPr="00EA5F25">
        <w:rPr>
          <w:color w:val="000000"/>
          <w:sz w:val="22"/>
          <w:szCs w:val="22"/>
          <w:shd w:val="clear" w:color="auto" w:fill="FFFFFF"/>
        </w:rPr>
        <w:t xml:space="preserve">після відправки </w:t>
      </w:r>
      <w:r w:rsidR="00A74EDC" w:rsidRPr="00EA5F25">
        <w:rPr>
          <w:color w:val="000000"/>
          <w:sz w:val="22"/>
          <w:szCs w:val="22"/>
          <w:shd w:val="clear" w:color="auto" w:fill="FFFFFF"/>
          <w:lang w:val="uk-UA"/>
        </w:rPr>
        <w:t xml:space="preserve">Виконавцем </w:t>
      </w:r>
      <w:r w:rsidR="00A74EDC" w:rsidRPr="00EA5F25">
        <w:rPr>
          <w:color w:val="000000"/>
          <w:sz w:val="22"/>
          <w:szCs w:val="22"/>
          <w:shd w:val="clear" w:color="auto" w:fill="FFFFFF"/>
        </w:rPr>
        <w:t>комплекту лекал.</w:t>
      </w:r>
      <w:r w:rsidR="00A74EDC" w:rsidRPr="00EA5F25">
        <w:rPr>
          <w:color w:val="000000"/>
          <w:sz w:val="22"/>
          <w:szCs w:val="22"/>
        </w:rPr>
        <w:t xml:space="preserve"> </w:t>
      </w:r>
      <w:r w:rsidR="007F03BF" w:rsidRPr="00EA5F25">
        <w:rPr>
          <w:color w:val="000000"/>
          <w:sz w:val="22"/>
          <w:szCs w:val="22"/>
          <w:lang w:val="uk-UA"/>
        </w:rPr>
        <w:t>У випадку, якщо по закінченню 3-місячного терміну Замовник не звернувся з правками до Виконавця, така Послуга вважається прийнятою без зауважень.</w:t>
      </w:r>
    </w:p>
    <w:p w14:paraId="4911975B" w14:textId="7E884BDD" w:rsidR="00EC2EF2" w:rsidRPr="00EA5F25" w:rsidRDefault="00A74EDC" w:rsidP="00A74EDC">
      <w:pPr>
        <w:numPr>
          <w:ilvl w:val="1"/>
          <w:numId w:val="2"/>
        </w:numPr>
        <w:pBdr>
          <w:top w:val="nil"/>
          <w:left w:val="nil"/>
          <w:bottom w:val="nil"/>
          <w:right w:val="nil"/>
          <w:between w:val="nil"/>
        </w:pBdr>
        <w:ind w:left="0" w:firstLine="0"/>
        <w:jc w:val="both"/>
        <w:rPr>
          <w:color w:val="000000"/>
          <w:sz w:val="22"/>
          <w:szCs w:val="22"/>
        </w:rPr>
      </w:pPr>
      <w:commentRangeStart w:id="33"/>
      <w:r w:rsidRPr="00EA5F25">
        <w:rPr>
          <w:color w:val="000000"/>
          <w:sz w:val="22"/>
          <w:szCs w:val="22"/>
        </w:rPr>
        <w:t>Замовник усвідомлює та погоджується, що за результатами перевірки наданої інформації, що вказана в п.</w:t>
      </w:r>
      <w:r w:rsidRPr="00EA5F25">
        <w:rPr>
          <w:color w:val="000000"/>
          <w:sz w:val="22"/>
          <w:szCs w:val="22"/>
          <w:lang w:val="uk-UA"/>
        </w:rPr>
        <w:t>3.2.</w:t>
      </w:r>
      <w:r w:rsidRPr="00EA5F25">
        <w:rPr>
          <w:color w:val="000000"/>
          <w:sz w:val="22"/>
          <w:szCs w:val="22"/>
        </w:rPr>
        <w:t>, Виконавець має право відмовити в наданні Послуг за цим Договором без пояснення причини.</w:t>
      </w:r>
      <w:commentRangeEnd w:id="33"/>
      <w:r w:rsidR="007F03BF" w:rsidRPr="00EA5F25">
        <w:rPr>
          <w:rStyle w:val="a8"/>
          <w:sz w:val="22"/>
          <w:szCs w:val="22"/>
        </w:rPr>
        <w:commentReference w:id="33"/>
      </w:r>
    </w:p>
    <w:p w14:paraId="00000044" w14:textId="55CA56F3"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У разі відмови Виконавця </w:t>
      </w:r>
      <w:r w:rsidR="009312AE" w:rsidRPr="00EA5F25">
        <w:rPr>
          <w:color w:val="000000"/>
          <w:sz w:val="22"/>
          <w:szCs w:val="22"/>
          <w:lang w:val="uk-UA"/>
        </w:rPr>
        <w:t xml:space="preserve">або Замовника </w:t>
      </w:r>
      <w:r w:rsidRPr="00EA5F25">
        <w:rPr>
          <w:color w:val="000000"/>
          <w:sz w:val="22"/>
          <w:szCs w:val="22"/>
        </w:rPr>
        <w:t>від надання Послуг</w:t>
      </w:r>
      <w:r w:rsidR="009312AE" w:rsidRPr="00EA5F25">
        <w:rPr>
          <w:color w:val="000000"/>
          <w:sz w:val="22"/>
          <w:szCs w:val="22"/>
          <w:lang w:val="uk-UA"/>
        </w:rPr>
        <w:t xml:space="preserve">и Індивідуальної розробки, </w:t>
      </w:r>
      <w:r w:rsidRPr="00EA5F25">
        <w:rPr>
          <w:color w:val="000000"/>
          <w:sz w:val="22"/>
          <w:szCs w:val="22"/>
        </w:rPr>
        <w:t xml:space="preserve">якщо Замовник вже здійснив оплату за такі Послуги, але </w:t>
      </w:r>
      <w:r w:rsidR="009312AE" w:rsidRPr="00EA5F25">
        <w:rPr>
          <w:color w:val="000000"/>
          <w:sz w:val="22"/>
          <w:szCs w:val="22"/>
          <w:lang w:val="uk-UA"/>
        </w:rPr>
        <w:t>послуга ще не була надана, то</w:t>
      </w:r>
      <w:r w:rsidRPr="00EA5F25">
        <w:rPr>
          <w:color w:val="000000"/>
          <w:sz w:val="22"/>
          <w:szCs w:val="22"/>
        </w:rPr>
        <w:t xml:space="preserve"> Виконавець протягом 14 (чотирнадцяти) банківських днів зобов’язується здійснити повернення грошових коштів, раніше перерахованих Замовником на реквізити банківського рахунку, з якого останнім була здійснена оплата. Повернення грошових коштів Виконавцем здійснюється, в тому числі, за умови надходження від Замовника документів, передбачених чинним законодавством України (копії паспорта, копії картки платника податків, квитанції про оплату Послуг, належним чином підписаної заяви на повернення коштів, інших документів за вимогою Виконавця) та виключно у разі звернення Замовника із запитом про повернення коштів в 30-денний строк з дня здійснення ним оплати за Послуги Виконавця на електронну пошту: </w:t>
      </w:r>
      <w:r w:rsidR="009312AE" w:rsidRPr="00EA5F25">
        <w:rPr>
          <w:color w:val="262626"/>
          <w:sz w:val="22"/>
          <w:szCs w:val="22"/>
          <w:shd w:val="clear" w:color="auto" w:fill="FFFFFF"/>
        </w:rPr>
        <w:t>y.rozhankovskaya@gmail.com</w:t>
      </w:r>
    </w:p>
    <w:p w14:paraId="00000045" w14:textId="41E404B8"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Після оплати за Послуги та надання доступу до будь-яки</w:t>
      </w:r>
      <w:r w:rsidRPr="00EA5F25">
        <w:rPr>
          <w:sz w:val="22"/>
          <w:szCs w:val="22"/>
        </w:rPr>
        <w:t>х</w:t>
      </w:r>
      <w:r w:rsidR="009B3B07" w:rsidRPr="00EA5F25">
        <w:rPr>
          <w:color w:val="000000"/>
          <w:sz w:val="22"/>
          <w:szCs w:val="22"/>
        </w:rPr>
        <w:t xml:space="preserve"> елементів </w:t>
      </w:r>
      <w:r w:rsidR="009B3B07" w:rsidRPr="00EA5F25">
        <w:rPr>
          <w:color w:val="000000"/>
          <w:sz w:val="22"/>
          <w:szCs w:val="22"/>
          <w:lang w:val="uk-UA"/>
        </w:rPr>
        <w:t>індивідуально розроблених лекал</w:t>
      </w:r>
      <w:r w:rsidRPr="00EA5F25">
        <w:rPr>
          <w:color w:val="000000"/>
          <w:sz w:val="22"/>
          <w:szCs w:val="22"/>
        </w:rPr>
        <w:t xml:space="preserve"> грошові кошти, зараховані на поточний рахунок Виконавця за Послугу, Замовнику не повертаються, не передаються на користь третіх осіб і жодним чином не компенсуються.</w:t>
      </w:r>
    </w:p>
    <w:p w14:paraId="00000050" w14:textId="1F4DB0AA" w:rsidR="0077738C" w:rsidRPr="00EA5F25" w:rsidRDefault="0077738C">
      <w:pPr>
        <w:pBdr>
          <w:top w:val="nil"/>
          <w:left w:val="nil"/>
          <w:bottom w:val="nil"/>
          <w:right w:val="nil"/>
          <w:between w:val="nil"/>
        </w:pBdr>
        <w:jc w:val="both"/>
        <w:rPr>
          <w:color w:val="000000"/>
          <w:sz w:val="22"/>
          <w:szCs w:val="22"/>
        </w:rPr>
      </w:pPr>
      <w:bookmarkStart w:id="34" w:name="_heading=h.gjdgxs" w:colFirst="0" w:colLast="0"/>
      <w:bookmarkEnd w:id="34"/>
    </w:p>
    <w:p w14:paraId="00000051" w14:textId="77777777" w:rsidR="0077738C" w:rsidRPr="00EA5F25" w:rsidRDefault="00DF2088" w:rsidP="0086780B">
      <w:pPr>
        <w:numPr>
          <w:ilvl w:val="0"/>
          <w:numId w:val="2"/>
        </w:numPr>
        <w:pBdr>
          <w:top w:val="nil"/>
          <w:left w:val="nil"/>
          <w:bottom w:val="nil"/>
          <w:right w:val="nil"/>
          <w:between w:val="nil"/>
        </w:pBdr>
        <w:jc w:val="both"/>
        <w:rPr>
          <w:b/>
          <w:color w:val="000000"/>
          <w:sz w:val="22"/>
          <w:szCs w:val="22"/>
        </w:rPr>
      </w:pPr>
      <w:r w:rsidRPr="00EA5F25">
        <w:rPr>
          <w:b/>
          <w:color w:val="000000"/>
          <w:sz w:val="22"/>
          <w:szCs w:val="22"/>
        </w:rPr>
        <w:t>Умови надання послуги – доступ до окремих Матеріалів</w:t>
      </w:r>
    </w:p>
    <w:p w14:paraId="00000052" w14:textId="7F8F5463"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Послуга доступ до окремих Матеріалів включає в себе надання Замовнику інформаційних </w:t>
      </w:r>
      <w:del w:id="35" w:author="Натали" w:date="2023-05-18T00:22:00Z">
        <w:r w:rsidRPr="00EA5F25" w:rsidDel="00467CB7">
          <w:rPr>
            <w:color w:val="000000"/>
            <w:sz w:val="22"/>
            <w:szCs w:val="22"/>
          </w:rPr>
          <w:delText xml:space="preserve">та/або освітніх </w:delText>
        </w:r>
      </w:del>
      <w:r w:rsidRPr="00EA5F25">
        <w:rPr>
          <w:color w:val="000000"/>
          <w:sz w:val="22"/>
          <w:szCs w:val="22"/>
        </w:rPr>
        <w:t xml:space="preserve">Послуг шляхом надання доступу до інформаційних </w:t>
      </w:r>
      <w:del w:id="36" w:author="Натали" w:date="2023-05-18T00:22:00Z">
        <w:r w:rsidRPr="00EA5F25" w:rsidDel="00467CB7">
          <w:rPr>
            <w:color w:val="000000"/>
            <w:sz w:val="22"/>
            <w:szCs w:val="22"/>
          </w:rPr>
          <w:delText xml:space="preserve">та/або </w:delText>
        </w:r>
        <w:bookmarkStart w:id="37" w:name="_GoBack"/>
        <w:r w:rsidRPr="00EA5F25" w:rsidDel="00467CB7">
          <w:rPr>
            <w:color w:val="000000"/>
            <w:sz w:val="22"/>
            <w:szCs w:val="22"/>
          </w:rPr>
          <w:delText>освітніх</w:delText>
        </w:r>
        <w:bookmarkEnd w:id="37"/>
        <w:r w:rsidRPr="00EA5F25" w:rsidDel="00467CB7">
          <w:rPr>
            <w:color w:val="000000"/>
            <w:sz w:val="22"/>
            <w:szCs w:val="22"/>
          </w:rPr>
          <w:delText xml:space="preserve"> </w:delText>
        </w:r>
      </w:del>
      <w:r w:rsidRPr="00EA5F25">
        <w:rPr>
          <w:color w:val="000000"/>
          <w:sz w:val="22"/>
          <w:szCs w:val="22"/>
        </w:rPr>
        <w:t>Матеріалів, зокрема, але не виключно текстових файлів, , тощо.</w:t>
      </w:r>
    </w:p>
    <w:p w14:paraId="00000053" w14:textId="2D897E6D" w:rsidR="0077738C" w:rsidRPr="00EA5F25" w:rsidDel="00467CB7" w:rsidRDefault="00DF2088" w:rsidP="0086780B">
      <w:pPr>
        <w:numPr>
          <w:ilvl w:val="1"/>
          <w:numId w:val="2"/>
        </w:numPr>
        <w:pBdr>
          <w:top w:val="nil"/>
          <w:left w:val="nil"/>
          <w:bottom w:val="nil"/>
          <w:right w:val="nil"/>
          <w:between w:val="nil"/>
        </w:pBdr>
        <w:ind w:left="0" w:firstLine="0"/>
        <w:jc w:val="both"/>
        <w:rPr>
          <w:del w:id="38" w:author="Натали" w:date="2023-05-18T00:22:00Z"/>
          <w:sz w:val="22"/>
          <w:szCs w:val="22"/>
        </w:rPr>
      </w:pPr>
      <w:del w:id="39" w:author="Натали" w:date="2023-05-18T00:22:00Z">
        <w:r w:rsidRPr="00EA5F25" w:rsidDel="00467CB7">
          <w:rPr>
            <w:sz w:val="22"/>
            <w:szCs w:val="22"/>
          </w:rPr>
          <w:delText>В порядку, визначеним цим розділом, може бути придбано Послугу “Навчальний курс” без забезпечення перевірки наданих Замовнику завдань та видачі сертифіката, що передбачено п. 4.1., 4.4. Договору.</w:delText>
        </w:r>
      </w:del>
    </w:p>
    <w:p w14:paraId="00000054"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Оплата за Послугу з доступу до окремих Матеріалів здійснюється </w:t>
      </w:r>
      <w:proofErr w:type="gramStart"/>
      <w:r w:rsidRPr="00EA5F25">
        <w:rPr>
          <w:color w:val="000000"/>
          <w:sz w:val="22"/>
          <w:szCs w:val="22"/>
        </w:rPr>
        <w:t>в порядку</w:t>
      </w:r>
      <w:proofErr w:type="gramEnd"/>
      <w:r w:rsidRPr="00EA5F25">
        <w:rPr>
          <w:color w:val="000000"/>
          <w:sz w:val="22"/>
          <w:szCs w:val="22"/>
        </w:rPr>
        <w:t xml:space="preserve"> передбаченому розділом 2 цього Договору.</w:t>
      </w:r>
    </w:p>
    <w:p w14:paraId="00000055"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lastRenderedPageBreak/>
        <w:t xml:space="preserve">Після здійснення оплати чи у визначений Виконавцем час, Замовник отримує доступ до окремих Матеріалів, які підлягають завантаженню та/або отримує доступу </w:t>
      </w:r>
      <w:proofErr w:type="gramStart"/>
      <w:r w:rsidRPr="00EA5F25">
        <w:rPr>
          <w:color w:val="000000"/>
          <w:sz w:val="22"/>
          <w:szCs w:val="22"/>
        </w:rPr>
        <w:t>для перегляду</w:t>
      </w:r>
      <w:proofErr w:type="gramEnd"/>
      <w:r w:rsidRPr="00EA5F25">
        <w:rPr>
          <w:color w:val="000000"/>
          <w:sz w:val="22"/>
          <w:szCs w:val="22"/>
        </w:rPr>
        <w:t xml:space="preserve"> на Сайті чи Платформі після введення паролю, наданого Виконавцем.</w:t>
      </w:r>
    </w:p>
    <w:p w14:paraId="00000056" w14:textId="4458B136"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При наданні доступу до окремих Матеріалів Виконавець зазнач</w:t>
      </w:r>
      <w:r w:rsidR="009312AE" w:rsidRPr="00EA5F25">
        <w:rPr>
          <w:color w:val="000000"/>
          <w:sz w:val="22"/>
          <w:szCs w:val="22"/>
        </w:rPr>
        <w:t xml:space="preserve">ає строк надання такого доступу, що становить </w:t>
      </w:r>
      <w:r w:rsidR="009312AE" w:rsidRPr="00EA5F25">
        <w:rPr>
          <w:color w:val="000000"/>
          <w:sz w:val="22"/>
          <w:szCs w:val="22"/>
          <w:lang w:val="uk-UA"/>
        </w:rPr>
        <w:t>7(сім) днів.</w:t>
      </w:r>
      <w:r w:rsidRPr="00EA5F25">
        <w:rPr>
          <w:color w:val="000000"/>
          <w:sz w:val="22"/>
          <w:szCs w:val="22"/>
        </w:rPr>
        <w:t xml:space="preserve"> Якщо доступ надається через Платформи чи Сайт, то доступ до таких матеріалів обмежується строком вказаним Виконавцем, а також технічними можливостями окремих Платформ та Сайтів. Виконавець не відповідає за технічні збої в роботі Платформ та Сайтів та обмеження доступу до окремих Матеріалів через такі технічні збої.</w:t>
      </w:r>
    </w:p>
    <w:p w14:paraId="00000057"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Після оплати за Послуги, грошові кошти, зараховані на поточний рахунок Виконавця, Замовнику не повертаються, не передаються на користь третіх осіб і жодним чином не компенсуються.</w:t>
      </w:r>
    </w:p>
    <w:p w14:paraId="00000058" w14:textId="77777777" w:rsidR="0077738C" w:rsidRPr="00EA5F25" w:rsidRDefault="0077738C">
      <w:pPr>
        <w:pBdr>
          <w:top w:val="nil"/>
          <w:left w:val="nil"/>
          <w:bottom w:val="nil"/>
          <w:right w:val="nil"/>
          <w:between w:val="nil"/>
        </w:pBdr>
        <w:jc w:val="both"/>
        <w:rPr>
          <w:color w:val="000000"/>
          <w:sz w:val="22"/>
          <w:szCs w:val="22"/>
        </w:rPr>
      </w:pPr>
    </w:p>
    <w:p w14:paraId="00000059" w14:textId="77777777" w:rsidR="0077738C" w:rsidRPr="00EA5F25" w:rsidRDefault="00DF2088" w:rsidP="0086780B">
      <w:pPr>
        <w:numPr>
          <w:ilvl w:val="0"/>
          <w:numId w:val="2"/>
        </w:numPr>
        <w:pBdr>
          <w:top w:val="nil"/>
          <w:left w:val="nil"/>
          <w:bottom w:val="nil"/>
          <w:right w:val="nil"/>
          <w:between w:val="nil"/>
        </w:pBdr>
        <w:ind w:left="0" w:firstLine="0"/>
        <w:jc w:val="both"/>
        <w:rPr>
          <w:color w:val="000000"/>
          <w:sz w:val="22"/>
          <w:szCs w:val="22"/>
        </w:rPr>
      </w:pPr>
      <w:r w:rsidRPr="00EA5F25">
        <w:rPr>
          <w:b/>
          <w:color w:val="000000"/>
          <w:sz w:val="22"/>
          <w:szCs w:val="22"/>
        </w:rPr>
        <w:t>Відмова від гарантій</w:t>
      </w:r>
    </w:p>
    <w:p w14:paraId="0000005A"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Послуги Виконавця і всі пов’язані матеріали надаються «як є», без будь-яких гарантій, явних чи неявних. Замовник погоджується, що використовує Послуги Виконавця виключно на свій розсуд та ризик і несе за це односторонню відповідальність.</w:t>
      </w:r>
    </w:p>
    <w:p w14:paraId="0000005B"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Виконавець не несе ніякої відповідальності за можливі неотримані Замовником результати, здобутки, працевлаштування, досягнення, прибутки, за репутаційні, інші ризики, тощо, які можуть виникнути при використанні Послуг Виконавця.</w:t>
      </w:r>
    </w:p>
    <w:p w14:paraId="0000005C"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Результати різних Замовників можуть значно відрізнятися при користуванні одними і тими ж Послугами. Використовуючи Послуги Виконавця, Замовник відмовляється від будь-яких претензій до Виконавця з приводу результатів використання Послуг Виконавця.</w:t>
      </w:r>
    </w:p>
    <w:p w14:paraId="0000005D"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Замовник повідомлений про те, що його незгода з думкою Виконавця чи залучених ним третіх осіб і змістом навчання не є підставою для повернення сплачених грошових коштів, </w:t>
      </w:r>
    </w:p>
    <w:p w14:paraId="0000005E" w14:textId="77777777" w:rsidR="0077738C" w:rsidRPr="00EA5F25" w:rsidRDefault="0077738C">
      <w:pPr>
        <w:pBdr>
          <w:top w:val="nil"/>
          <w:left w:val="nil"/>
          <w:bottom w:val="nil"/>
          <w:right w:val="nil"/>
          <w:between w:val="nil"/>
        </w:pBdr>
        <w:jc w:val="both"/>
        <w:rPr>
          <w:color w:val="000000"/>
          <w:sz w:val="22"/>
          <w:szCs w:val="22"/>
        </w:rPr>
      </w:pPr>
    </w:p>
    <w:p w14:paraId="0000005F" w14:textId="77777777" w:rsidR="0077738C" w:rsidRPr="00EA5F25" w:rsidRDefault="00DF2088" w:rsidP="0086780B">
      <w:pPr>
        <w:numPr>
          <w:ilvl w:val="0"/>
          <w:numId w:val="2"/>
        </w:numPr>
        <w:pBdr>
          <w:top w:val="nil"/>
          <w:left w:val="nil"/>
          <w:bottom w:val="nil"/>
          <w:right w:val="nil"/>
          <w:between w:val="nil"/>
        </w:pBdr>
        <w:jc w:val="both"/>
        <w:rPr>
          <w:color w:val="000000"/>
          <w:sz w:val="22"/>
          <w:szCs w:val="22"/>
        </w:rPr>
      </w:pPr>
      <w:r w:rsidRPr="00EA5F25">
        <w:rPr>
          <w:b/>
          <w:color w:val="000000"/>
          <w:sz w:val="22"/>
          <w:szCs w:val="22"/>
        </w:rPr>
        <w:t>Права інтелектуальної власності</w:t>
      </w:r>
    </w:p>
    <w:p w14:paraId="00000060"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Права інтелектуальної власності всі об’єкти (в тому числі, проте не виключно, фото, відео, інформаційні та інші матеріали), які надаються в користування Замовнику під час надання Послуг за цим Договором з метою належного надання Послуг, належать Виконавцеві.</w:t>
      </w:r>
    </w:p>
    <w:p w14:paraId="00000061"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Замовник не має та не набуває, в процесі користування Послугами Виконавця, майнових та/або немайнових прав інтелектуальної власності на об’єкти та продукти інтелектуальної і творчої діяльності Виконавця.</w:t>
      </w:r>
    </w:p>
    <w:p w14:paraId="00000062" w14:textId="77777777" w:rsidR="0077738C" w:rsidRPr="00EA5F25" w:rsidRDefault="00DF2088" w:rsidP="0086780B">
      <w:pPr>
        <w:numPr>
          <w:ilvl w:val="1"/>
          <w:numId w:val="2"/>
        </w:numPr>
        <w:pBdr>
          <w:top w:val="nil"/>
          <w:left w:val="nil"/>
          <w:bottom w:val="nil"/>
          <w:right w:val="nil"/>
          <w:between w:val="nil"/>
        </w:pBdr>
        <w:ind w:left="0" w:firstLine="0"/>
        <w:jc w:val="both"/>
        <w:rPr>
          <w:b/>
          <w:color w:val="000000"/>
          <w:sz w:val="22"/>
          <w:szCs w:val="22"/>
        </w:rPr>
      </w:pPr>
      <w:r w:rsidRPr="00EA5F25">
        <w:rPr>
          <w:b/>
          <w:color w:val="000000"/>
          <w:sz w:val="22"/>
          <w:szCs w:val="22"/>
        </w:rPr>
        <w:t>Замовник має права використовувати обʼєкти інтелектуальної власності Виконавця лише в особистих та/або некомерційних цілях, без мети отримання прибутку.</w:t>
      </w:r>
    </w:p>
    <w:p w14:paraId="00000063" w14:textId="0E36A8E6"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Замовник несе повну матеріальну відповідальність за використання та/або розповсюдження об’єктів права інтелектуальної власності, що належать Виконавцю та використовуються з метою належного надання Послу</w:t>
      </w:r>
      <w:r w:rsidR="007F03BF" w:rsidRPr="00EA5F25">
        <w:rPr>
          <w:color w:val="000000"/>
          <w:sz w:val="22"/>
          <w:szCs w:val="22"/>
        </w:rPr>
        <w:t>г за цим Договором всупереч п. 6</w:t>
      </w:r>
      <w:r w:rsidRPr="00EA5F25">
        <w:rPr>
          <w:color w:val="000000"/>
          <w:sz w:val="22"/>
          <w:szCs w:val="22"/>
        </w:rPr>
        <w:t xml:space="preserve">.3. цього Договору. </w:t>
      </w:r>
    </w:p>
    <w:p w14:paraId="00000064" w14:textId="23C623D8"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У разі виявлення факту плагіату, копіювання обʼєктів права інтелектуальної власності Виконавця, їх фрагментів та/або несанкціонованого використання, розповсюдження їх у будь-якому форматі, Замовник несе відповідальність відповідно до п. </w:t>
      </w:r>
      <w:r w:rsidR="007F03BF" w:rsidRPr="00EA5F25">
        <w:rPr>
          <w:color w:val="000000"/>
          <w:sz w:val="22"/>
          <w:szCs w:val="22"/>
          <w:lang w:val="uk-UA"/>
        </w:rPr>
        <w:t>7</w:t>
      </w:r>
      <w:r w:rsidRPr="00EA5F25">
        <w:rPr>
          <w:color w:val="000000"/>
          <w:sz w:val="22"/>
          <w:szCs w:val="22"/>
        </w:rPr>
        <w:t>.5. цього Договору.</w:t>
      </w:r>
    </w:p>
    <w:p w14:paraId="00000065" w14:textId="77777777" w:rsidR="0077738C" w:rsidRPr="00EA5F25" w:rsidRDefault="0077738C">
      <w:pPr>
        <w:pBdr>
          <w:top w:val="nil"/>
          <w:left w:val="nil"/>
          <w:bottom w:val="nil"/>
          <w:right w:val="nil"/>
          <w:between w:val="nil"/>
        </w:pBdr>
        <w:jc w:val="both"/>
        <w:rPr>
          <w:color w:val="000000"/>
          <w:sz w:val="22"/>
          <w:szCs w:val="22"/>
        </w:rPr>
      </w:pPr>
    </w:p>
    <w:p w14:paraId="00000066" w14:textId="77777777" w:rsidR="0077738C" w:rsidRPr="00EA5F25" w:rsidRDefault="00DF2088" w:rsidP="0086780B">
      <w:pPr>
        <w:numPr>
          <w:ilvl w:val="0"/>
          <w:numId w:val="2"/>
        </w:numPr>
        <w:pBdr>
          <w:top w:val="nil"/>
          <w:left w:val="nil"/>
          <w:bottom w:val="nil"/>
          <w:right w:val="nil"/>
          <w:between w:val="nil"/>
        </w:pBdr>
        <w:jc w:val="both"/>
        <w:rPr>
          <w:color w:val="000000"/>
          <w:sz w:val="22"/>
          <w:szCs w:val="22"/>
        </w:rPr>
      </w:pPr>
      <w:r w:rsidRPr="00EA5F25">
        <w:rPr>
          <w:b/>
          <w:color w:val="000000"/>
          <w:sz w:val="22"/>
          <w:szCs w:val="22"/>
        </w:rPr>
        <w:t>Відповідальність сторін та вирішення спорів</w:t>
      </w:r>
    </w:p>
    <w:p w14:paraId="00000067"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Всі спори та розбіжності, які можуть виникнути при виконанні цього Договору, регулюються шляхом переговорів між Сторонами.</w:t>
      </w:r>
    </w:p>
    <w:p w14:paraId="00000068"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Якщо будь-який спір неможливо вирішити шляхом переговорів, такий спір підлягає розгляду </w:t>
      </w:r>
      <w:proofErr w:type="gramStart"/>
      <w:r w:rsidRPr="00EA5F25">
        <w:rPr>
          <w:color w:val="000000"/>
          <w:sz w:val="22"/>
          <w:szCs w:val="22"/>
        </w:rPr>
        <w:t>в судовому порядку</w:t>
      </w:r>
      <w:proofErr w:type="gramEnd"/>
      <w:r w:rsidRPr="00EA5F25">
        <w:rPr>
          <w:color w:val="000000"/>
          <w:sz w:val="22"/>
          <w:szCs w:val="22"/>
        </w:rPr>
        <w:t>, за місцезнаходженням Виконавця.</w:t>
      </w:r>
    </w:p>
    <w:p w14:paraId="00000069" w14:textId="0407227A"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Виконавець залишає за собою право відмовитися від надання Послуг та розірвати Договір в односторонньому порядку в будь-який момент без повернення грошових коштів Замовнику</w:t>
      </w:r>
      <w:del w:id="40" w:author="Натали" w:date="2023-05-18T00:23:00Z">
        <w:r w:rsidRPr="00EA5F25" w:rsidDel="00FD39F6">
          <w:rPr>
            <w:color w:val="000000"/>
            <w:sz w:val="22"/>
            <w:szCs w:val="22"/>
          </w:rPr>
          <w:delText xml:space="preserve">, з правом відключення Замовника від доступу до всіх Платформ, Сайтів та Матеріалів, доступ до яких надано під час надання Послуг за цим Договором, </w:delText>
        </w:r>
      </w:del>
      <w:r w:rsidRPr="00EA5F25">
        <w:rPr>
          <w:color w:val="000000"/>
          <w:sz w:val="22"/>
          <w:szCs w:val="22"/>
        </w:rPr>
        <w:t>в разі порушення Замовником умов цього Договору, зокрема, але не виключно в таких випадках:</w:t>
      </w:r>
    </w:p>
    <w:p w14:paraId="0000006A" w14:textId="77777777" w:rsidR="0077738C" w:rsidRPr="00EA5F25" w:rsidRDefault="00DF2088" w:rsidP="0086780B">
      <w:pPr>
        <w:numPr>
          <w:ilvl w:val="2"/>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публікація Замовником на будь-яких ресурсах в мережі Інтернет, Сайтах Виконавця, в коментарях та/або в чатах в ході надання Послуг, у пресі, передачу по радіо, телебаченню, з використанням інших засобів масової інформації, в тому числі, соціальних мережах, викладення </w:t>
      </w:r>
      <w:r w:rsidRPr="00EA5F25">
        <w:rPr>
          <w:color w:val="000000"/>
          <w:sz w:val="22"/>
          <w:szCs w:val="22"/>
        </w:rPr>
        <w:lastRenderedPageBreak/>
        <w:t xml:space="preserve">в характеристиках, заявах, листах, адресованих іншим особам, повідомлення в публічних виступах, а також в іншій формі невизначеному числу осіб або хоча б одній людині, інформації, забороненої цим Договором, недостовірної, неправдивої інформації щодо Виконавця або отриманих Послуг, в тому числі розпалює міжнаціональні конфлікти, пропагує чи підтримує військову агресію Російської Федерації проти України, містить нецензурні вислови або іншим чином ображає інших Замовників або Виконавця, залучених ним третіх осіб, публікація інформації на Платформах чи Сайтах  Виконавця, яка не стосується тематики Послуг або публікація рекламної інформації. </w:t>
      </w:r>
    </w:p>
    <w:p w14:paraId="0000006B" w14:textId="77777777" w:rsidR="0077738C" w:rsidRPr="00EA5F25" w:rsidRDefault="00DF2088" w:rsidP="0086780B">
      <w:pPr>
        <w:numPr>
          <w:ilvl w:val="2"/>
          <w:numId w:val="2"/>
        </w:numPr>
        <w:pBdr>
          <w:top w:val="nil"/>
          <w:left w:val="nil"/>
          <w:bottom w:val="nil"/>
          <w:right w:val="nil"/>
          <w:between w:val="nil"/>
        </w:pBdr>
        <w:ind w:left="0" w:firstLine="0"/>
        <w:jc w:val="both"/>
        <w:rPr>
          <w:color w:val="000000"/>
          <w:sz w:val="22"/>
          <w:szCs w:val="22"/>
        </w:rPr>
      </w:pPr>
      <w:r w:rsidRPr="00EA5F25">
        <w:rPr>
          <w:color w:val="000000"/>
          <w:sz w:val="22"/>
          <w:szCs w:val="22"/>
        </w:rPr>
        <w:t>порушення Замовником дисципліни під час отримання Послуги за цим Договором, а також здійснення наклепів, образ, обмов, наговорів на Виконавця та/або залучених ним до надання Послуг третіх осіб.</w:t>
      </w:r>
    </w:p>
    <w:p w14:paraId="0000006C" w14:textId="77777777" w:rsidR="0077738C" w:rsidRPr="00EA5F25" w:rsidRDefault="00DF2088" w:rsidP="0086780B">
      <w:pPr>
        <w:numPr>
          <w:ilvl w:val="2"/>
          <w:numId w:val="2"/>
        </w:numPr>
        <w:pBdr>
          <w:top w:val="nil"/>
          <w:left w:val="nil"/>
          <w:bottom w:val="nil"/>
          <w:right w:val="nil"/>
          <w:between w:val="nil"/>
        </w:pBdr>
        <w:ind w:left="0" w:firstLine="0"/>
        <w:jc w:val="both"/>
        <w:rPr>
          <w:color w:val="000000"/>
          <w:sz w:val="22"/>
          <w:szCs w:val="22"/>
        </w:rPr>
      </w:pPr>
      <w:r w:rsidRPr="00EA5F25">
        <w:rPr>
          <w:color w:val="000000"/>
          <w:sz w:val="22"/>
          <w:szCs w:val="22"/>
        </w:rPr>
        <w:t>встановлення факту порушення Замовником прав інтелектуальної власності Виконавця, та/або залучених ним до надання Послуг третіх осіб, інших Замовників.</w:t>
      </w:r>
    </w:p>
    <w:p w14:paraId="0000006D" w14:textId="77777777" w:rsidR="0077738C" w:rsidRPr="00EA5F25" w:rsidRDefault="00DF2088" w:rsidP="0086780B">
      <w:pPr>
        <w:numPr>
          <w:ilvl w:val="2"/>
          <w:numId w:val="2"/>
        </w:numPr>
        <w:pBdr>
          <w:top w:val="nil"/>
          <w:left w:val="nil"/>
          <w:bottom w:val="nil"/>
          <w:right w:val="nil"/>
          <w:between w:val="nil"/>
        </w:pBdr>
        <w:ind w:left="0" w:firstLine="0"/>
        <w:jc w:val="both"/>
        <w:rPr>
          <w:color w:val="000000"/>
          <w:sz w:val="22"/>
          <w:szCs w:val="22"/>
        </w:rPr>
      </w:pPr>
      <w:r w:rsidRPr="00EA5F25">
        <w:rPr>
          <w:color w:val="000000"/>
          <w:sz w:val="22"/>
          <w:szCs w:val="22"/>
        </w:rPr>
        <w:t>розголошення третім особам інформацію про інших Замовників, отриману в період надання Послуг, а також про методики надання Послуг та будь-яку іншу конфіденційну інформацію та комерційну таємницю.</w:t>
      </w:r>
    </w:p>
    <w:p w14:paraId="0000006E" w14:textId="77777777" w:rsidR="0077738C" w:rsidRPr="00EA5F25" w:rsidRDefault="00DF2088" w:rsidP="0086780B">
      <w:pPr>
        <w:numPr>
          <w:ilvl w:val="2"/>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неповною оплатою Замовником за надані послуги, згідно з розділом 2 Договору. </w:t>
      </w:r>
    </w:p>
    <w:p w14:paraId="0000006F" w14:textId="77777777" w:rsidR="0077738C" w:rsidRPr="00EA5F25" w:rsidRDefault="00DF2088" w:rsidP="0086780B">
      <w:pPr>
        <w:numPr>
          <w:ilvl w:val="2"/>
          <w:numId w:val="2"/>
        </w:numPr>
        <w:pBdr>
          <w:top w:val="nil"/>
          <w:left w:val="nil"/>
          <w:bottom w:val="nil"/>
          <w:right w:val="nil"/>
          <w:between w:val="nil"/>
        </w:pBdr>
        <w:ind w:left="0" w:firstLine="0"/>
        <w:jc w:val="both"/>
        <w:rPr>
          <w:color w:val="000000"/>
          <w:sz w:val="22"/>
          <w:szCs w:val="22"/>
        </w:rPr>
      </w:pPr>
      <w:r w:rsidRPr="00EA5F25">
        <w:rPr>
          <w:color w:val="000000"/>
          <w:sz w:val="22"/>
          <w:szCs w:val="22"/>
        </w:rPr>
        <w:t>порушення Замовником своїх обов'язків, передбачених цим Договором.</w:t>
      </w:r>
    </w:p>
    <w:p w14:paraId="00000070" w14:textId="218559BB"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У випадку порушень, визначених п. </w:t>
      </w:r>
      <w:r w:rsidR="001671B6" w:rsidRPr="00EA5F25">
        <w:rPr>
          <w:color w:val="000000"/>
          <w:sz w:val="22"/>
          <w:szCs w:val="22"/>
          <w:lang w:val="uk-UA"/>
        </w:rPr>
        <w:t>7</w:t>
      </w:r>
      <w:r w:rsidRPr="00EA5F25">
        <w:rPr>
          <w:color w:val="000000"/>
          <w:sz w:val="22"/>
          <w:szCs w:val="22"/>
        </w:rPr>
        <w:t>.3. Договору оплата за Послуги, зарахована на поточний рахунок Виконавця, Замовнику не повертається, не переноситься на користь третіх осіб і жодним чином не компенсується.</w:t>
      </w:r>
    </w:p>
    <w:p w14:paraId="00000071" w14:textId="1671D0D8"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За вчинення Замовником дій з порушення прав інтелектуальної власності Виконавця, які визначені в п. </w:t>
      </w:r>
      <w:r w:rsidR="007F03BF" w:rsidRPr="00EA5F25">
        <w:rPr>
          <w:color w:val="000000"/>
          <w:sz w:val="22"/>
          <w:szCs w:val="22"/>
          <w:lang w:val="uk-UA"/>
        </w:rPr>
        <w:t>6.5</w:t>
      </w:r>
      <w:r w:rsidR="00FD39F6" w:rsidRPr="00EA5F25">
        <w:rPr>
          <w:color w:val="000000"/>
          <w:sz w:val="22"/>
          <w:szCs w:val="22"/>
          <w:lang w:val="uk-UA"/>
        </w:rPr>
        <w:t>.</w:t>
      </w:r>
      <w:r w:rsidRPr="00EA5F25">
        <w:rPr>
          <w:color w:val="000000"/>
          <w:sz w:val="22"/>
          <w:szCs w:val="22"/>
        </w:rPr>
        <w:t xml:space="preserve"> Договору, Замовник сплачує штраф у розмірі подвійної вартості наданої Послуги, а також збитки та моральну шкоду. </w:t>
      </w:r>
    </w:p>
    <w:p w14:paraId="00000072" w14:textId="77777777" w:rsidR="0077738C" w:rsidRPr="00EA5F25" w:rsidRDefault="0077738C">
      <w:pPr>
        <w:pBdr>
          <w:top w:val="nil"/>
          <w:left w:val="nil"/>
          <w:bottom w:val="nil"/>
          <w:right w:val="nil"/>
          <w:between w:val="nil"/>
        </w:pBdr>
        <w:jc w:val="both"/>
        <w:rPr>
          <w:color w:val="000000"/>
          <w:sz w:val="22"/>
          <w:szCs w:val="22"/>
        </w:rPr>
      </w:pPr>
    </w:p>
    <w:p w14:paraId="00000073" w14:textId="77777777" w:rsidR="0077738C" w:rsidRPr="00EA5F25" w:rsidRDefault="00DF2088" w:rsidP="0086780B">
      <w:pPr>
        <w:numPr>
          <w:ilvl w:val="0"/>
          <w:numId w:val="2"/>
        </w:numPr>
        <w:pBdr>
          <w:top w:val="nil"/>
          <w:left w:val="nil"/>
          <w:bottom w:val="nil"/>
          <w:right w:val="nil"/>
          <w:between w:val="nil"/>
        </w:pBdr>
        <w:ind w:left="0" w:firstLine="0"/>
        <w:jc w:val="both"/>
        <w:rPr>
          <w:color w:val="000000"/>
          <w:sz w:val="22"/>
          <w:szCs w:val="22"/>
        </w:rPr>
      </w:pPr>
      <w:r w:rsidRPr="00EA5F25">
        <w:rPr>
          <w:b/>
          <w:color w:val="000000"/>
          <w:sz w:val="22"/>
          <w:szCs w:val="22"/>
        </w:rPr>
        <w:t>Форс-мажорні обставини</w:t>
      </w:r>
    </w:p>
    <w:p w14:paraId="00000074"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Сторони звільняються від відповідальності за невиконання або неналежне виконання своїх зобов’язань у випадку, якщо таке невиконання або неналежне виконання сталося унаслідок дії обставин непереборної сили (форс-мажорних обставин). Під обставинами непереборної сили розуміються такі, що виникли поза волею або всупереч волі чи бажанню Сторін і, які не можна передбачити чи уникнути, включаючи: військові дії, громадські заворушення, епідемії, блокади, пожежі, землетруси, інші природні явища, стихійні лиха, збої в електропостачанні й у роботі комунікацій, які використовуються для надання Послуг, прийняття актів державних органів та інші незалежні від Сторін обставини, що унеможливлюють своєчасне, повне та належне виконання Стороною своїх зобов’язань за даним Договором.</w:t>
      </w:r>
    </w:p>
    <w:p w14:paraId="00000075"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Виконавець у разі неможливості виконувати зобов’язання за Договором внаслідок дії обставин непереборної сили (форс-мажорних обставин), повинен повідомити Замовника про їх настання/припинення шляхом розміщення електронного повідомлення на Сайті чи Платформі. Таке повідомлення є належним підтвердженням настання відповідних обставин і, також, в подальшому, на вимогу Замовника по Договору, може бути наданий документ компетентного органу, до сфери діяльності якого відноситься встановлення факту наявності відповідних обставин.</w:t>
      </w:r>
    </w:p>
    <w:p w14:paraId="00000076"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У випадку виникнення обставин непереборної сили для Замовника, Замовник зобов’язаний повідомити про таке Виконавця протягом 5 (п’яти) днів з моменту виникнення таких обставин або з моменту виникнення у Замовника можливості повідомити Виконавця про виникнення для Замовника обставин непереборної сили (форс-мажорних обставин). Після припинення дії обставин непереборної сили, Замовник повідомляє про таке припинення Виконавця протягом 5 (п’яти) днів з моменту закінчення дії обставин непереборної сили, або з моменту виникнення у Замовника можливості повідомити Виконавця про припинення дії обставин непереборної сили.</w:t>
      </w:r>
    </w:p>
    <w:p w14:paraId="00000077"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Якщо форс-мажорні обставини триватимуть більше 20 (двадцяти) календарних днів поспіль, то кожна зі Сторін має право відмовитись від подальшого виконання зобов’язань за цим Договором і, в такому разі, жодна зі Сторін не матиме права на відшкодування іншою Стороною можливих збитків.</w:t>
      </w:r>
    </w:p>
    <w:p w14:paraId="00000078"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lastRenderedPageBreak/>
        <w:t>Сторони підтверджують, що вони розуміють та погоджуються з існуванням форс-мажорних обставин (обставини непереборної сили), а саме – військової агресії Російської Федерації проти України, що стало підставою введення правового режиму воєнного стану із 05 години 30 хвилин «24» лютого 2022 року, що підтверджено Листом Торгово-промислової палати України №024/02.0-7.1 від «28» лютого 2022 року. При цьому, Сторони погодили, що у разі проведення активних бойових дій на території місцеперебування Виконавця, зокрема, проте не виключно, в місті Києві, тривалість надання Послуги може бути збільшена у зв’язку з його тимчасовим призупиненням, і Замовник не має права відмовитися від Договору. ​</w:t>
      </w:r>
    </w:p>
    <w:p w14:paraId="00000079" w14:textId="77777777" w:rsidR="0077738C" w:rsidRPr="00EA5F25" w:rsidRDefault="0077738C">
      <w:pPr>
        <w:pBdr>
          <w:top w:val="nil"/>
          <w:left w:val="nil"/>
          <w:bottom w:val="nil"/>
          <w:right w:val="nil"/>
          <w:between w:val="nil"/>
        </w:pBdr>
        <w:ind w:left="792"/>
        <w:jc w:val="both"/>
        <w:rPr>
          <w:color w:val="000000"/>
          <w:sz w:val="22"/>
          <w:szCs w:val="22"/>
        </w:rPr>
      </w:pPr>
    </w:p>
    <w:p w14:paraId="0000007A" w14:textId="77777777" w:rsidR="0077738C" w:rsidRPr="00EA5F25" w:rsidRDefault="00DF2088" w:rsidP="0086780B">
      <w:pPr>
        <w:numPr>
          <w:ilvl w:val="0"/>
          <w:numId w:val="2"/>
        </w:numPr>
        <w:pBdr>
          <w:top w:val="nil"/>
          <w:left w:val="nil"/>
          <w:bottom w:val="nil"/>
          <w:right w:val="nil"/>
          <w:between w:val="nil"/>
        </w:pBdr>
        <w:ind w:left="0" w:firstLine="0"/>
        <w:jc w:val="both"/>
        <w:rPr>
          <w:color w:val="000000"/>
          <w:sz w:val="22"/>
          <w:szCs w:val="22"/>
        </w:rPr>
      </w:pPr>
      <w:r w:rsidRPr="00EA5F25">
        <w:rPr>
          <w:b/>
          <w:color w:val="000000"/>
          <w:sz w:val="22"/>
          <w:szCs w:val="22"/>
        </w:rPr>
        <w:t>Угода про порядок одержання, зберігання, обробки, використання та розкриття персональних даних (Політика конфіденційності)</w:t>
      </w:r>
    </w:p>
    <w:p w14:paraId="0000007B"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При придбанні Послуг Замовником, останній надає добровільну згоду на збір, обробку, використання та зберігання персональних даних.</w:t>
      </w:r>
    </w:p>
    <w:p w14:paraId="0000007C" w14:textId="5F41E673"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До переліку персональних дан</w:t>
      </w:r>
      <w:r w:rsidR="007F03BF" w:rsidRPr="00EA5F25">
        <w:rPr>
          <w:color w:val="000000"/>
          <w:sz w:val="22"/>
          <w:szCs w:val="22"/>
        </w:rPr>
        <w:t>их належить: прізвище, імʼя</w:t>
      </w:r>
      <w:r w:rsidRPr="00EA5F25">
        <w:rPr>
          <w:color w:val="000000"/>
          <w:sz w:val="22"/>
          <w:szCs w:val="22"/>
        </w:rPr>
        <w:t>, номер телефону, електронна пошта, відомості, що стосуються професійної діяльності, посилання на соціальні мережі (Telegram, Instagram), а також інші особисті відомості, що містяться в анкетах, в запитах форм попередньої реєстрації, зворотнього звʼязку, електронних повідомленнях.</w:t>
      </w:r>
    </w:p>
    <w:p w14:paraId="0000007D" w14:textId="143776CE"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Збір, обробка та використання персональних даних здійснюється з метою: забезпечення звʼязку з Замовником стосовно прийняття рішення</w:t>
      </w:r>
      <w:r w:rsidR="007F03BF" w:rsidRPr="00EA5F25">
        <w:rPr>
          <w:color w:val="000000"/>
          <w:sz w:val="22"/>
          <w:szCs w:val="22"/>
        </w:rPr>
        <w:t xml:space="preserve"> щодо надання Послуги (схвалення</w:t>
      </w:r>
      <w:r w:rsidRPr="00EA5F25">
        <w:rPr>
          <w:color w:val="000000"/>
          <w:sz w:val="22"/>
          <w:szCs w:val="22"/>
        </w:rPr>
        <w:t xml:space="preserve">, відмова); надання доступу до </w:t>
      </w:r>
      <w:del w:id="41" w:author="Натали" w:date="2023-05-18T00:30:00Z">
        <w:r w:rsidRPr="00EA5F25" w:rsidDel="00FD39F6">
          <w:rPr>
            <w:color w:val="000000"/>
            <w:sz w:val="22"/>
            <w:szCs w:val="22"/>
          </w:rPr>
          <w:delText xml:space="preserve">Курсу, </w:delText>
        </w:r>
      </w:del>
      <w:r w:rsidRPr="00EA5F25">
        <w:rPr>
          <w:color w:val="000000"/>
          <w:sz w:val="22"/>
          <w:szCs w:val="22"/>
        </w:rPr>
        <w:t>Матеріалів</w:t>
      </w:r>
      <w:del w:id="42" w:author="Натали" w:date="2023-05-18T00:30:00Z">
        <w:r w:rsidRPr="00EA5F25" w:rsidDel="00FD39F6">
          <w:rPr>
            <w:color w:val="000000"/>
            <w:sz w:val="22"/>
            <w:szCs w:val="22"/>
          </w:rPr>
          <w:delText xml:space="preserve"> та Клубу</w:delText>
        </w:r>
      </w:del>
      <w:r w:rsidR="007F03BF" w:rsidRPr="00EA5F25">
        <w:rPr>
          <w:color w:val="000000"/>
          <w:sz w:val="22"/>
          <w:szCs w:val="22"/>
          <w:lang w:val="uk-UA"/>
        </w:rPr>
        <w:t>.</w:t>
      </w:r>
    </w:p>
    <w:p w14:paraId="0000007E"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Персональні дані зберігаються </w:t>
      </w:r>
      <w:proofErr w:type="gramStart"/>
      <w:r w:rsidRPr="00EA5F25">
        <w:rPr>
          <w:color w:val="000000"/>
          <w:sz w:val="22"/>
          <w:szCs w:val="22"/>
        </w:rPr>
        <w:t>на строк</w:t>
      </w:r>
      <w:proofErr w:type="gramEnd"/>
      <w:r w:rsidRPr="00EA5F25">
        <w:rPr>
          <w:color w:val="000000"/>
          <w:sz w:val="22"/>
          <w:szCs w:val="22"/>
        </w:rPr>
        <w:t xml:space="preserve"> не більше, ніж це необхідно відповідно до мети, зазначеній в ці Угоді (протягом того періоду, поки Замовник має відносини з Виконавцем або поки Виконавцю необхідно вести облік таких відносин).</w:t>
      </w:r>
    </w:p>
    <w:p w14:paraId="0000007F"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Замовник погоджується з тим, що конфіденційність переданих даних через Інтернет не гарантована і у випадку, якщо доступ до цих даних буде отриманий третіми особами поза зоною технічних засобів зв'язку, підвладних Виконавцю, останній не несе відповідальності за збиток, заподіяний таким доступом.</w:t>
      </w:r>
    </w:p>
    <w:p w14:paraId="00000080" w14:textId="115D925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Замовник дає згоду, а Виконавець має право поширювати персональні дані для третіх осіб, які виконують свої зобов’язання щодо надання інформаційних послуг за цим Договором (надання доступу до Матеріалів, </w:t>
      </w:r>
      <w:del w:id="43" w:author="Натали" w:date="2023-05-18T00:30:00Z">
        <w:r w:rsidRPr="00EA5F25" w:rsidDel="00FD39F6">
          <w:rPr>
            <w:color w:val="000000"/>
            <w:sz w:val="22"/>
            <w:szCs w:val="22"/>
          </w:rPr>
          <w:delText>Курсу, Клубу</w:delText>
        </w:r>
      </w:del>
      <w:ins w:id="44" w:author="Натали" w:date="2023-05-18T00:30:00Z">
        <w:r w:rsidR="00FD39F6" w:rsidRPr="00EA5F25">
          <w:rPr>
            <w:color w:val="000000"/>
            <w:sz w:val="22"/>
            <w:szCs w:val="22"/>
            <w:lang w:val="uk-UA"/>
          </w:rPr>
          <w:t>ї</w:t>
        </w:r>
      </w:ins>
      <w:r w:rsidRPr="00EA5F25">
        <w:rPr>
          <w:color w:val="000000"/>
          <w:sz w:val="22"/>
          <w:szCs w:val="22"/>
        </w:rPr>
        <w:t xml:space="preserve"> для комунікації та вирішення технічних проблем).</w:t>
      </w:r>
    </w:p>
    <w:p w14:paraId="00000081"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Володільці, розпорядники персональних даних та треті особи зобов’язані забезпечити захист цих даних від випадкових втрати або знищення, а також від незаконної обробки.</w:t>
      </w:r>
    </w:p>
    <w:p w14:paraId="00000082"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Виконавець повідомляє, що Замовник, як суб'єкт персональних даних, має права, передбачені Законом України «Про захист персональних даних», повний текст закону розміщено за посиланням: </w:t>
      </w:r>
      <w:hyperlink r:id="rId12" w:anchor="Text">
        <w:r w:rsidRPr="00EA5F25">
          <w:rPr>
            <w:color w:val="0000FF"/>
            <w:sz w:val="22"/>
            <w:szCs w:val="22"/>
            <w:u w:val="single"/>
          </w:rPr>
          <w:t>https://zakon.rada.gov.ua/laws/show/2297-17#Text</w:t>
        </w:r>
      </w:hyperlink>
      <w:r w:rsidRPr="00EA5F25">
        <w:rPr>
          <w:color w:val="000000"/>
          <w:sz w:val="22"/>
          <w:szCs w:val="22"/>
        </w:rPr>
        <w:t>.</w:t>
      </w:r>
    </w:p>
    <w:p w14:paraId="00000083" w14:textId="77777777" w:rsidR="0077738C" w:rsidRPr="00EA5F25" w:rsidRDefault="0077738C">
      <w:pPr>
        <w:pBdr>
          <w:top w:val="nil"/>
          <w:left w:val="nil"/>
          <w:bottom w:val="nil"/>
          <w:right w:val="nil"/>
          <w:between w:val="nil"/>
        </w:pBdr>
        <w:jc w:val="both"/>
        <w:rPr>
          <w:color w:val="000000"/>
          <w:sz w:val="22"/>
          <w:szCs w:val="22"/>
        </w:rPr>
      </w:pPr>
    </w:p>
    <w:p w14:paraId="00000084" w14:textId="77777777" w:rsidR="0077738C" w:rsidRPr="00EA5F25" w:rsidRDefault="00DF2088" w:rsidP="0086780B">
      <w:pPr>
        <w:numPr>
          <w:ilvl w:val="0"/>
          <w:numId w:val="2"/>
        </w:numPr>
        <w:pBdr>
          <w:top w:val="nil"/>
          <w:left w:val="nil"/>
          <w:bottom w:val="nil"/>
          <w:right w:val="nil"/>
          <w:between w:val="nil"/>
        </w:pBdr>
        <w:ind w:left="0" w:firstLine="0"/>
        <w:jc w:val="both"/>
        <w:rPr>
          <w:color w:val="000000"/>
          <w:sz w:val="22"/>
          <w:szCs w:val="22"/>
        </w:rPr>
      </w:pPr>
      <w:r w:rsidRPr="00EA5F25">
        <w:rPr>
          <w:b/>
          <w:color w:val="000000"/>
          <w:sz w:val="22"/>
          <w:szCs w:val="22"/>
        </w:rPr>
        <w:t>Інші умови договору</w:t>
      </w:r>
    </w:p>
    <w:p w14:paraId="00000085"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Цей Договір набуває чинності з моменту визначеного в п. 1.5. Договору, вважається укладеним на невизначений строк і діє </w:t>
      </w:r>
      <w:proofErr w:type="gramStart"/>
      <w:r w:rsidRPr="00EA5F25">
        <w:rPr>
          <w:color w:val="000000"/>
          <w:sz w:val="22"/>
          <w:szCs w:val="22"/>
        </w:rPr>
        <w:t>до моменту</w:t>
      </w:r>
      <w:proofErr w:type="gramEnd"/>
      <w:r w:rsidRPr="00EA5F25">
        <w:rPr>
          <w:color w:val="000000"/>
          <w:sz w:val="22"/>
          <w:szCs w:val="22"/>
        </w:rPr>
        <w:t xml:space="preserve"> його розірвання та/або до повного виконання Сторонами своїх зобов’язань за цим Договором. Договір вважається автоматично припиненим (розірваним) у випадках, коли: Замовник в повному обсязі скористався Послугами Виконавця, за які була внесена оплата; Замовник не скористався послугами Виконавця з власної ініціативи.</w:t>
      </w:r>
    </w:p>
    <w:p w14:paraId="00000086" w14:textId="77777777"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 xml:space="preserve">Замовник має право в односторонньому порядку </w:t>
      </w:r>
      <w:proofErr w:type="gramStart"/>
      <w:r w:rsidRPr="00EA5F25">
        <w:rPr>
          <w:color w:val="000000"/>
          <w:sz w:val="22"/>
          <w:szCs w:val="22"/>
        </w:rPr>
        <w:t>в будь</w:t>
      </w:r>
      <w:proofErr w:type="gramEnd"/>
      <w:r w:rsidRPr="00EA5F25">
        <w:rPr>
          <w:color w:val="000000"/>
          <w:sz w:val="22"/>
          <w:szCs w:val="22"/>
        </w:rPr>
        <w:t>-який момент відмовитися від виконання цього Договору, письмово повідомивши Виконавця не менше, ніж за 7 (сім) днів до передбачуваної (бажаної) дати відмови від Договору. В такому випадку Замовник надалі не має права користуватися Послугами Виконавця, а грошові кошти, перераховані за цим Договором, Замовнику не повертаються і жодним чином не компенсуються. Для відмови від отримання Послуг Замовнику також достатньо не здійснювати оплату за такі Послуги.</w:t>
      </w:r>
    </w:p>
    <w:p w14:paraId="00000087" w14:textId="77777777" w:rsidR="0077738C" w:rsidRPr="00EA5F25" w:rsidRDefault="00DF2088" w:rsidP="0086780B">
      <w:pPr>
        <w:numPr>
          <w:ilvl w:val="1"/>
          <w:numId w:val="2"/>
        </w:numPr>
        <w:pBdr>
          <w:top w:val="nil"/>
          <w:left w:val="nil"/>
          <w:bottom w:val="nil"/>
          <w:right w:val="nil"/>
          <w:between w:val="nil"/>
        </w:pBdr>
        <w:ind w:left="0" w:firstLine="0"/>
        <w:jc w:val="both"/>
        <w:rPr>
          <w:sz w:val="22"/>
          <w:szCs w:val="22"/>
        </w:rPr>
      </w:pPr>
      <w:r w:rsidRPr="00EA5F25">
        <w:rPr>
          <w:sz w:val="22"/>
          <w:szCs w:val="22"/>
          <w:highlight w:val="white"/>
        </w:rPr>
        <w:t>Виконавець має право самостійно змінити та/або доповнити умови цього Договору та додатків до нього, включаючи правила надання та отримання Послуг за цим Договором. При цьому, Виконавець гарантує та підтверджує, що розміщена на Сайті Виконавця поточна редакція тексту цього Договору та додатків до нього, включаючи правила надання та отримання Послуг за цим Договором, є дійсною.</w:t>
      </w:r>
    </w:p>
    <w:p w14:paraId="00000088" w14:textId="78698E0F" w:rsidR="0077738C" w:rsidRPr="00EA5F25" w:rsidRDefault="00DF2088" w:rsidP="0086780B">
      <w:pPr>
        <w:numPr>
          <w:ilvl w:val="1"/>
          <w:numId w:val="2"/>
        </w:numPr>
        <w:pBdr>
          <w:top w:val="nil"/>
          <w:left w:val="nil"/>
          <w:bottom w:val="nil"/>
          <w:right w:val="nil"/>
          <w:between w:val="nil"/>
        </w:pBdr>
        <w:ind w:left="0" w:firstLine="0"/>
        <w:jc w:val="both"/>
        <w:rPr>
          <w:color w:val="000000"/>
          <w:sz w:val="22"/>
          <w:szCs w:val="22"/>
        </w:rPr>
      </w:pPr>
      <w:r w:rsidRPr="00EA5F25">
        <w:rPr>
          <w:color w:val="000000"/>
          <w:sz w:val="22"/>
          <w:szCs w:val="22"/>
        </w:rPr>
        <w:t>Цей Договір розміщено на Сайті та востаннє оновлено «</w:t>
      </w:r>
      <w:r w:rsidR="00EA5F25" w:rsidRPr="00EA5F25">
        <w:rPr>
          <w:sz w:val="22"/>
          <w:szCs w:val="22"/>
        </w:rPr>
        <w:t>____</w:t>
      </w:r>
      <w:r w:rsidR="00EA5F25" w:rsidRPr="00EA5F25">
        <w:rPr>
          <w:color w:val="000000"/>
          <w:sz w:val="22"/>
          <w:szCs w:val="22"/>
        </w:rPr>
        <w:t>» _______</w:t>
      </w:r>
      <w:r w:rsidRPr="00EA5F25">
        <w:rPr>
          <w:color w:val="000000"/>
          <w:sz w:val="22"/>
          <w:szCs w:val="22"/>
        </w:rPr>
        <w:t xml:space="preserve"> 2023 року.</w:t>
      </w:r>
    </w:p>
    <w:p w14:paraId="00000089" w14:textId="77777777" w:rsidR="0077738C" w:rsidRPr="00EA5F25" w:rsidRDefault="0077738C">
      <w:pPr>
        <w:pBdr>
          <w:top w:val="nil"/>
          <w:left w:val="nil"/>
          <w:bottom w:val="nil"/>
          <w:right w:val="nil"/>
          <w:between w:val="nil"/>
        </w:pBdr>
        <w:jc w:val="both"/>
        <w:rPr>
          <w:color w:val="000000"/>
          <w:sz w:val="22"/>
          <w:szCs w:val="22"/>
        </w:rPr>
      </w:pPr>
    </w:p>
    <w:p w14:paraId="0000008A" w14:textId="77777777" w:rsidR="0077738C" w:rsidRPr="00EA5F25" w:rsidRDefault="00DF2088" w:rsidP="0086780B">
      <w:pPr>
        <w:numPr>
          <w:ilvl w:val="0"/>
          <w:numId w:val="2"/>
        </w:numPr>
        <w:pBdr>
          <w:top w:val="nil"/>
          <w:left w:val="nil"/>
          <w:bottom w:val="nil"/>
          <w:right w:val="nil"/>
          <w:between w:val="nil"/>
        </w:pBdr>
        <w:jc w:val="both"/>
        <w:rPr>
          <w:color w:val="000000"/>
          <w:sz w:val="22"/>
          <w:szCs w:val="22"/>
        </w:rPr>
      </w:pPr>
      <w:r w:rsidRPr="00EA5F25">
        <w:rPr>
          <w:b/>
          <w:color w:val="000000"/>
          <w:sz w:val="22"/>
          <w:szCs w:val="22"/>
        </w:rPr>
        <w:t>Реквізити виконавця </w:t>
      </w:r>
    </w:p>
    <w:p w14:paraId="0000008B" w14:textId="13ACE8DF" w:rsidR="0077738C" w:rsidRPr="00EA5F25" w:rsidRDefault="00DF2088">
      <w:pPr>
        <w:jc w:val="both"/>
        <w:rPr>
          <w:sz w:val="22"/>
          <w:szCs w:val="22"/>
        </w:rPr>
      </w:pPr>
      <w:r w:rsidRPr="00EA5F25">
        <w:rPr>
          <w:sz w:val="22"/>
          <w:szCs w:val="22"/>
        </w:rPr>
        <w:t xml:space="preserve">ФОП </w:t>
      </w:r>
      <w:r w:rsidR="00B13C0E" w:rsidRPr="00EA5F25">
        <w:rPr>
          <w:sz w:val="22"/>
          <w:szCs w:val="22"/>
        </w:rPr>
        <w:t>Рожанковська Юлія Віталіївна</w:t>
      </w:r>
    </w:p>
    <w:p w14:paraId="0000008C" w14:textId="3772A33A" w:rsidR="0077738C" w:rsidRPr="00EA5F25" w:rsidRDefault="00FD39F6" w:rsidP="00FD39F6">
      <w:pPr>
        <w:pStyle w:val="a5"/>
        <w:jc w:val="both"/>
        <w:rPr>
          <w:sz w:val="22"/>
          <w:szCs w:val="22"/>
        </w:rPr>
      </w:pPr>
      <w:r w:rsidRPr="00EA5F25">
        <w:rPr>
          <w:sz w:val="22"/>
          <w:szCs w:val="22"/>
        </w:rPr>
        <w:t xml:space="preserve">Місцезнаходження: </w:t>
      </w:r>
      <w:r w:rsidRPr="00EA5F25">
        <w:rPr>
          <w:color w:val="262626"/>
          <w:sz w:val="22"/>
          <w:szCs w:val="22"/>
          <w:shd w:val="clear" w:color="auto" w:fill="FFFFFF"/>
        </w:rPr>
        <w:t>50053, Дніпропетровська обл., м. Кривий Ріг, вул.</w:t>
      </w:r>
      <w:r w:rsidRPr="00EA5F25">
        <w:rPr>
          <w:color w:val="262626"/>
          <w:sz w:val="22"/>
          <w:szCs w:val="22"/>
          <w:shd w:val="clear" w:color="auto" w:fill="FFFFFF"/>
          <w:lang w:val="uk-UA"/>
        </w:rPr>
        <w:t xml:space="preserve"> </w:t>
      </w:r>
      <w:r w:rsidRPr="00EA5F25">
        <w:rPr>
          <w:color w:val="262626"/>
          <w:sz w:val="22"/>
          <w:szCs w:val="22"/>
          <w:shd w:val="clear" w:color="auto" w:fill="FFFFFF"/>
        </w:rPr>
        <w:t>Мусоргського, буд. 26, кв. 61</w:t>
      </w:r>
    </w:p>
    <w:p w14:paraId="0000008D" w14:textId="431F8CB7" w:rsidR="0077738C" w:rsidRPr="00EA5F25" w:rsidRDefault="00DF2088">
      <w:pPr>
        <w:jc w:val="both"/>
        <w:rPr>
          <w:sz w:val="22"/>
          <w:szCs w:val="22"/>
        </w:rPr>
      </w:pPr>
      <w:r w:rsidRPr="00EA5F25">
        <w:rPr>
          <w:sz w:val="22"/>
          <w:szCs w:val="22"/>
        </w:rPr>
        <w:t xml:space="preserve">РНОКПП: </w:t>
      </w:r>
      <w:r w:rsidR="00B13C0E" w:rsidRPr="00EA5F25">
        <w:rPr>
          <w:color w:val="262626"/>
          <w:sz w:val="22"/>
          <w:szCs w:val="22"/>
          <w:shd w:val="clear" w:color="auto" w:fill="FFFFFF"/>
        </w:rPr>
        <w:t>3143618586</w:t>
      </w:r>
    </w:p>
    <w:p w14:paraId="0000008E" w14:textId="427ED091" w:rsidR="0077738C" w:rsidRPr="00EA5F25" w:rsidRDefault="00DF2088">
      <w:pPr>
        <w:jc w:val="both"/>
        <w:rPr>
          <w:sz w:val="22"/>
          <w:szCs w:val="22"/>
        </w:rPr>
      </w:pPr>
      <w:r w:rsidRPr="00EA5F25">
        <w:rPr>
          <w:sz w:val="22"/>
          <w:szCs w:val="22"/>
        </w:rPr>
        <w:t xml:space="preserve">п/р: </w:t>
      </w:r>
    </w:p>
    <w:p w14:paraId="0000008F" w14:textId="15A45EBB" w:rsidR="0077738C" w:rsidRPr="00EA5F25" w:rsidRDefault="00DF2088">
      <w:pPr>
        <w:jc w:val="both"/>
        <w:rPr>
          <w:sz w:val="22"/>
          <w:szCs w:val="22"/>
        </w:rPr>
      </w:pPr>
      <w:r w:rsidRPr="00EA5F25">
        <w:rPr>
          <w:sz w:val="22"/>
          <w:szCs w:val="22"/>
        </w:rPr>
        <w:t xml:space="preserve">Електронна </w:t>
      </w:r>
      <w:proofErr w:type="gramStart"/>
      <w:r w:rsidRPr="00EA5F25">
        <w:rPr>
          <w:sz w:val="22"/>
          <w:szCs w:val="22"/>
        </w:rPr>
        <w:t xml:space="preserve">пошта: </w:t>
      </w:r>
      <w:r w:rsidR="00B13C0E" w:rsidRPr="00EA5F25">
        <w:rPr>
          <w:color w:val="262626"/>
          <w:sz w:val="22"/>
          <w:szCs w:val="22"/>
          <w:shd w:val="clear" w:color="auto" w:fill="FFFFFF"/>
        </w:rPr>
        <w:t> y.rozhankovskaya@gmail.com</w:t>
      </w:r>
      <w:proofErr w:type="gramEnd"/>
    </w:p>
    <w:p w14:paraId="00000090" w14:textId="35B8DD19" w:rsidR="0077738C" w:rsidRPr="00EA5F25" w:rsidRDefault="00B13C0E">
      <w:pPr>
        <w:jc w:val="both"/>
        <w:rPr>
          <w:sz w:val="22"/>
          <w:szCs w:val="22"/>
        </w:rPr>
      </w:pPr>
      <w:r w:rsidRPr="00EA5F25">
        <w:rPr>
          <w:color w:val="262626"/>
          <w:sz w:val="22"/>
          <w:szCs w:val="22"/>
          <w:shd w:val="clear" w:color="auto" w:fill="FFFFFF"/>
        </w:rPr>
        <w:t>Тел</w:t>
      </w:r>
      <w:r w:rsidRPr="00EA5F25">
        <w:rPr>
          <w:color w:val="262626"/>
          <w:sz w:val="22"/>
          <w:szCs w:val="22"/>
          <w:shd w:val="clear" w:color="auto" w:fill="FFFFFF"/>
          <w:lang w:val="uk-UA"/>
        </w:rPr>
        <w:t>.</w:t>
      </w:r>
      <w:r w:rsidRPr="00EA5F25">
        <w:rPr>
          <w:color w:val="262626"/>
          <w:sz w:val="22"/>
          <w:szCs w:val="22"/>
          <w:shd w:val="clear" w:color="auto" w:fill="FFFFFF"/>
        </w:rPr>
        <w:t xml:space="preserve"> 0970501307</w:t>
      </w:r>
    </w:p>
    <w:sectPr w:rsidR="0077738C" w:rsidRPr="00EA5F25">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3" w:author="Натали" w:date="2023-05-18T12:37:00Z" w:initials="Н">
    <w:p w14:paraId="3A467DEC" w14:textId="54F63A4C" w:rsidR="007F03BF" w:rsidRPr="007F03BF" w:rsidRDefault="007F03BF">
      <w:pPr>
        <w:pStyle w:val="a9"/>
        <w:rPr>
          <w:lang w:val="uk-UA"/>
        </w:rPr>
      </w:pPr>
      <w:r>
        <w:rPr>
          <w:rStyle w:val="a8"/>
        </w:rPr>
        <w:annotationRef/>
      </w:r>
      <w:r>
        <w:rPr>
          <w:lang w:val="uk-UA"/>
        </w:rPr>
        <w:t>Не впевнена в цьому пункті.</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467D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7806"/>
    <w:multiLevelType w:val="multilevel"/>
    <w:tmpl w:val="DBB8A6B8"/>
    <w:lvl w:ilvl="0">
      <w:start w:val="1"/>
      <w:numFmt w:val="decimal"/>
      <w:lvlText w:val="%1."/>
      <w:lvlJc w:val="left"/>
      <w:pPr>
        <w:ind w:left="360" w:hanging="360"/>
      </w:pPr>
      <w:rPr>
        <w:b/>
      </w:r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5238A9"/>
    <w:multiLevelType w:val="multilevel"/>
    <w:tmpl w:val="DBB8A6B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Натали">
    <w15:presenceInfo w15:providerId="None" w15:userId="Натал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8C"/>
    <w:rsid w:val="00020637"/>
    <w:rsid w:val="001671B6"/>
    <w:rsid w:val="001940B3"/>
    <w:rsid w:val="00467CB7"/>
    <w:rsid w:val="006B3DDC"/>
    <w:rsid w:val="0077738C"/>
    <w:rsid w:val="00777DDE"/>
    <w:rsid w:val="007E7878"/>
    <w:rsid w:val="007F03BF"/>
    <w:rsid w:val="0086780B"/>
    <w:rsid w:val="009312AE"/>
    <w:rsid w:val="009820CB"/>
    <w:rsid w:val="009B3B07"/>
    <w:rsid w:val="00A74EDC"/>
    <w:rsid w:val="00B13C0E"/>
    <w:rsid w:val="00C150A9"/>
    <w:rsid w:val="00DA1095"/>
    <w:rsid w:val="00DF2088"/>
    <w:rsid w:val="00E4208E"/>
    <w:rsid w:val="00E96FCB"/>
    <w:rsid w:val="00EA5F25"/>
    <w:rsid w:val="00EC2EF2"/>
    <w:rsid w:val="00FD39F6"/>
    <w:rsid w:val="00FF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08D2"/>
  <w15:docId w15:val="{27FAF8F9-6BC3-1E46-A1A6-CA375B1AB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4352"/>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link w:val="20"/>
    <w:uiPriority w:val="9"/>
    <w:semiHidden/>
    <w:unhideWhenUsed/>
    <w:qFormat/>
    <w:rsid w:val="000E2AF8"/>
    <w:pPr>
      <w:spacing w:before="100" w:beforeAutospacing="1" w:after="100" w:afterAutospacing="1"/>
      <w:outlineLvl w:val="1"/>
    </w:pPr>
    <w:rPr>
      <w:b/>
      <w:bCs/>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character" w:customStyle="1" w:styleId="20">
    <w:name w:val="Заголовок 2 Знак"/>
    <w:basedOn w:val="a0"/>
    <w:link w:val="2"/>
    <w:uiPriority w:val="9"/>
    <w:rsid w:val="000E2AF8"/>
    <w:rPr>
      <w:rFonts w:ascii="Times New Roman" w:eastAsia="Times New Roman" w:hAnsi="Times New Roman" w:cs="Times New Roman"/>
      <w:b/>
      <w:bCs/>
      <w:sz w:val="36"/>
      <w:szCs w:val="36"/>
    </w:rPr>
  </w:style>
  <w:style w:type="paragraph" w:customStyle="1" w:styleId="font8">
    <w:name w:val="font_8"/>
    <w:basedOn w:val="a"/>
    <w:rsid w:val="000E2AF8"/>
    <w:pPr>
      <w:spacing w:before="100" w:beforeAutospacing="1" w:after="100" w:afterAutospacing="1"/>
    </w:pPr>
  </w:style>
  <w:style w:type="character" w:customStyle="1" w:styleId="apple-converted-space">
    <w:name w:val="apple-converted-space"/>
    <w:basedOn w:val="a0"/>
    <w:rsid w:val="000E2AF8"/>
  </w:style>
  <w:style w:type="character" w:styleId="a4">
    <w:name w:val="Hyperlink"/>
    <w:basedOn w:val="a0"/>
    <w:uiPriority w:val="99"/>
    <w:unhideWhenUsed/>
    <w:rsid w:val="000E2AF8"/>
    <w:rPr>
      <w:color w:val="0000FF"/>
      <w:u w:val="single"/>
    </w:rPr>
  </w:style>
  <w:style w:type="character" w:customStyle="1" w:styleId="wixguard">
    <w:name w:val="wixguard"/>
    <w:basedOn w:val="a0"/>
    <w:rsid w:val="000E2AF8"/>
  </w:style>
  <w:style w:type="paragraph" w:styleId="a5">
    <w:name w:val="Normal (Web)"/>
    <w:basedOn w:val="a"/>
    <w:uiPriority w:val="99"/>
    <w:unhideWhenUsed/>
    <w:rsid w:val="000E2AF8"/>
  </w:style>
  <w:style w:type="character" w:customStyle="1" w:styleId="UnresolvedMention">
    <w:name w:val="Unresolved Mention"/>
    <w:basedOn w:val="a0"/>
    <w:uiPriority w:val="99"/>
    <w:semiHidden/>
    <w:unhideWhenUsed/>
    <w:rsid w:val="000E2AF8"/>
    <w:rPr>
      <w:color w:val="605E5C"/>
      <w:shd w:val="clear" w:color="auto" w:fill="E1DFDD"/>
    </w:rPr>
  </w:style>
  <w:style w:type="character" w:styleId="a6">
    <w:name w:val="FollowedHyperlink"/>
    <w:basedOn w:val="a0"/>
    <w:uiPriority w:val="99"/>
    <w:semiHidden/>
    <w:unhideWhenUsed/>
    <w:rsid w:val="00BC27ED"/>
    <w:rPr>
      <w:color w:val="954F72" w:themeColor="followedHyperlink"/>
      <w:u w:val="single"/>
    </w:rPr>
  </w:style>
  <w:style w:type="paragraph" w:styleId="a7">
    <w:name w:val="List Paragraph"/>
    <w:basedOn w:val="a"/>
    <w:uiPriority w:val="34"/>
    <w:qFormat/>
    <w:rsid w:val="00A1621E"/>
    <w:pPr>
      <w:ind w:left="720"/>
      <w:contextualSpacing/>
    </w:pPr>
  </w:style>
  <w:style w:type="character" w:styleId="a8">
    <w:name w:val="annotation reference"/>
    <w:basedOn w:val="a0"/>
    <w:uiPriority w:val="99"/>
    <w:semiHidden/>
    <w:unhideWhenUsed/>
    <w:rsid w:val="00AF69B3"/>
    <w:rPr>
      <w:sz w:val="16"/>
      <w:szCs w:val="16"/>
    </w:rPr>
  </w:style>
  <w:style w:type="paragraph" w:styleId="a9">
    <w:name w:val="annotation text"/>
    <w:basedOn w:val="a"/>
    <w:link w:val="aa"/>
    <w:uiPriority w:val="99"/>
    <w:semiHidden/>
    <w:unhideWhenUsed/>
    <w:rsid w:val="00AF69B3"/>
    <w:rPr>
      <w:sz w:val="20"/>
      <w:szCs w:val="20"/>
    </w:rPr>
  </w:style>
  <w:style w:type="character" w:customStyle="1" w:styleId="aa">
    <w:name w:val="Текст примечания Знак"/>
    <w:basedOn w:val="a0"/>
    <w:link w:val="a9"/>
    <w:uiPriority w:val="99"/>
    <w:semiHidden/>
    <w:rsid w:val="00AF69B3"/>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AF69B3"/>
    <w:rPr>
      <w:b/>
      <w:bCs/>
    </w:rPr>
  </w:style>
  <w:style w:type="character" w:customStyle="1" w:styleId="ac">
    <w:name w:val="Тема примечания Знак"/>
    <w:basedOn w:val="aa"/>
    <w:link w:val="ab"/>
    <w:uiPriority w:val="99"/>
    <w:semiHidden/>
    <w:rsid w:val="00AF69B3"/>
    <w:rPr>
      <w:rFonts w:ascii="Times New Roman" w:eastAsia="Times New Roman" w:hAnsi="Times New Roman" w:cs="Times New Roman"/>
      <w:b/>
      <w:bCs/>
      <w:sz w:val="20"/>
      <w:szCs w:val="20"/>
    </w:rPr>
  </w:style>
  <w:style w:type="paragraph" w:styleId="ad">
    <w:name w:val="Balloon Text"/>
    <w:basedOn w:val="a"/>
    <w:link w:val="ae"/>
    <w:uiPriority w:val="99"/>
    <w:semiHidden/>
    <w:unhideWhenUsed/>
    <w:rsid w:val="00AF69B3"/>
    <w:rPr>
      <w:sz w:val="18"/>
      <w:szCs w:val="18"/>
    </w:rPr>
  </w:style>
  <w:style w:type="character" w:customStyle="1" w:styleId="ae">
    <w:name w:val="Текст выноски Знак"/>
    <w:basedOn w:val="a0"/>
    <w:link w:val="ad"/>
    <w:uiPriority w:val="99"/>
    <w:semiHidden/>
    <w:rsid w:val="00AF69B3"/>
    <w:rPr>
      <w:rFonts w:ascii="Times New Roman" w:eastAsia="Times New Roman" w:hAnsi="Times New Roman" w:cs="Times New Roman"/>
      <w:sz w:val="18"/>
      <w:szCs w:val="18"/>
    </w:rPr>
  </w:style>
  <w:style w:type="paragraph" w:styleId="af">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79570">
      <w:bodyDiv w:val="1"/>
      <w:marLeft w:val="0"/>
      <w:marRight w:val="0"/>
      <w:marTop w:val="0"/>
      <w:marBottom w:val="0"/>
      <w:divBdr>
        <w:top w:val="none" w:sz="0" w:space="0" w:color="auto"/>
        <w:left w:val="none" w:sz="0" w:space="0" w:color="auto"/>
        <w:bottom w:val="none" w:sz="0" w:space="0" w:color="auto"/>
        <w:right w:val="none" w:sz="0" w:space="0" w:color="auto"/>
      </w:divBdr>
    </w:div>
    <w:div w:id="1005784800">
      <w:bodyDiv w:val="1"/>
      <w:marLeft w:val="0"/>
      <w:marRight w:val="0"/>
      <w:marTop w:val="0"/>
      <w:marBottom w:val="0"/>
      <w:divBdr>
        <w:top w:val="none" w:sz="0" w:space="0" w:color="auto"/>
        <w:left w:val="none" w:sz="0" w:space="0" w:color="auto"/>
        <w:bottom w:val="none" w:sz="0" w:space="0" w:color="auto"/>
        <w:right w:val="none" w:sz="0" w:space="0" w:color="auto"/>
      </w:divBdr>
    </w:div>
    <w:div w:id="1028289296">
      <w:bodyDiv w:val="1"/>
      <w:marLeft w:val="0"/>
      <w:marRight w:val="0"/>
      <w:marTop w:val="0"/>
      <w:marBottom w:val="0"/>
      <w:divBdr>
        <w:top w:val="none" w:sz="0" w:space="0" w:color="auto"/>
        <w:left w:val="none" w:sz="0" w:space="0" w:color="auto"/>
        <w:bottom w:val="none" w:sz="0" w:space="0" w:color="auto"/>
        <w:right w:val="none" w:sz="0" w:space="0" w:color="auto"/>
      </w:divBdr>
    </w:div>
    <w:div w:id="1082529941">
      <w:bodyDiv w:val="1"/>
      <w:marLeft w:val="0"/>
      <w:marRight w:val="0"/>
      <w:marTop w:val="0"/>
      <w:marBottom w:val="0"/>
      <w:divBdr>
        <w:top w:val="none" w:sz="0" w:space="0" w:color="auto"/>
        <w:left w:val="none" w:sz="0" w:space="0" w:color="auto"/>
        <w:bottom w:val="none" w:sz="0" w:space="0" w:color="auto"/>
        <w:right w:val="none" w:sz="0" w:space="0" w:color="auto"/>
      </w:divBdr>
    </w:div>
    <w:div w:id="1532961327">
      <w:bodyDiv w:val="1"/>
      <w:marLeft w:val="0"/>
      <w:marRight w:val="0"/>
      <w:marTop w:val="0"/>
      <w:marBottom w:val="0"/>
      <w:divBdr>
        <w:top w:val="none" w:sz="0" w:space="0" w:color="auto"/>
        <w:left w:val="none" w:sz="0" w:space="0" w:color="auto"/>
        <w:bottom w:val="none" w:sz="0" w:space="0" w:color="auto"/>
        <w:right w:val="none" w:sz="0" w:space="0" w:color="auto"/>
      </w:divBdr>
    </w:div>
    <w:div w:id="1711567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3DConstructorOnline"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3d-constructor.online/ua" TargetMode="External"/><Relationship Id="rId12" Type="http://schemas.openxmlformats.org/officeDocument/2006/relationships/hyperlink" Target="https://zakon.rada.gov.ua/laws/show/2297-1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s://www.instagram.com/yuliya_rozhankovska/"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zYPoHqCHXLqreEpj+ZPRrgdVMQ==">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037D05-8AF8-4F66-8A34-146EE006E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8</Pages>
  <Words>3977</Words>
  <Characters>22674</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 Тетерук</dc:creator>
  <cp:lastModifiedBy>Натали</cp:lastModifiedBy>
  <cp:revision>5</cp:revision>
  <dcterms:created xsi:type="dcterms:W3CDTF">2023-05-17T20:41:00Z</dcterms:created>
  <dcterms:modified xsi:type="dcterms:W3CDTF">2023-05-18T09:45:00Z</dcterms:modified>
</cp:coreProperties>
</file>